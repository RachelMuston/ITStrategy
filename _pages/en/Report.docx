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787A5" w14:textId="5ABC2CA2" w:rsidR="00956ABE" w:rsidRPr="00BD7799" w:rsidRDefault="00BD7799" w:rsidP="56C28C42">
      <w:pPr>
        <w:pStyle w:val="Heading1"/>
        <w:rPr>
          <w:color w:val="FF0000"/>
        </w:rPr>
      </w:pPr>
      <w:r w:rsidRPr="00BD7799">
        <w:rPr>
          <w:color w:val="FF0000"/>
        </w:rPr>
        <w:t>DRAFT</w:t>
      </w:r>
    </w:p>
    <w:p w14:paraId="741014BD" w14:textId="0F9EA5AE" w:rsidR="7003F262" w:rsidRDefault="56C28C42" w:rsidP="56C28C42">
      <w:pPr>
        <w:jc w:val="right"/>
        <w:rPr>
          <w:rFonts w:ascii="Cambria" w:eastAsia="Cambria" w:hAnsi="Cambria" w:cs="Cambria"/>
          <w:sz w:val="24"/>
          <w:szCs w:val="24"/>
          <w:lang w:val="en-US"/>
        </w:rPr>
      </w:pPr>
      <w:r w:rsidRPr="56C28C42">
        <w:rPr>
          <w:rFonts w:ascii="Cambria" w:eastAsia="Cambria" w:hAnsi="Cambria" w:cs="Cambria"/>
          <w:sz w:val="24"/>
          <w:szCs w:val="24"/>
          <w:lang w:val="en-US"/>
        </w:rPr>
        <w:t>UNCLASSIFIED</w:t>
      </w:r>
    </w:p>
    <w:p w14:paraId="59570B58" w14:textId="4A051DD1" w:rsidR="7003F262" w:rsidRDefault="56C28C42" w:rsidP="56C28C42">
      <w:pPr>
        <w:rPr>
          <w:rFonts w:ascii="Cambria" w:eastAsia="Cambria" w:hAnsi="Cambria" w:cs="Cambria"/>
          <w:sz w:val="24"/>
          <w:szCs w:val="24"/>
          <w:lang w:val="en-US"/>
        </w:rPr>
      </w:pPr>
      <w:r w:rsidRPr="56C28C42">
        <w:rPr>
          <w:rFonts w:ascii="Cambria" w:eastAsia="Cambria" w:hAnsi="Cambria" w:cs="Cambria"/>
          <w:sz w:val="24"/>
          <w:szCs w:val="24"/>
          <w:lang w:val="en-US"/>
        </w:rPr>
        <w:t xml:space="preserve"> </w:t>
      </w:r>
    </w:p>
    <w:p w14:paraId="19AFB9C5" w14:textId="02F049DC" w:rsidR="7003F262" w:rsidRDefault="56C28C42" w:rsidP="56C28C42">
      <w:pPr>
        <w:rPr>
          <w:rFonts w:ascii="Cambria" w:eastAsia="Cambria" w:hAnsi="Cambria" w:cs="Cambria"/>
          <w:sz w:val="24"/>
          <w:szCs w:val="24"/>
          <w:lang w:val="en-US"/>
        </w:rPr>
      </w:pPr>
      <w:r w:rsidRPr="56C28C42">
        <w:rPr>
          <w:rFonts w:ascii="Cambria" w:eastAsia="Cambria" w:hAnsi="Cambria" w:cs="Cambria"/>
          <w:sz w:val="24"/>
          <w:szCs w:val="24"/>
          <w:lang w:val="en-US"/>
        </w:rPr>
        <w:t xml:space="preserve"> </w:t>
      </w:r>
    </w:p>
    <w:p w14:paraId="43666B4A" w14:textId="3E3083C6" w:rsidR="7003F262" w:rsidRDefault="56C28C42" w:rsidP="56C28C42">
      <w:pPr>
        <w:rPr>
          <w:rFonts w:ascii="Cambria" w:eastAsia="Cambria" w:hAnsi="Cambria" w:cs="Cambria"/>
          <w:sz w:val="24"/>
          <w:szCs w:val="24"/>
          <w:lang w:val="en-US"/>
        </w:rPr>
      </w:pPr>
      <w:r w:rsidRPr="56C28C42">
        <w:rPr>
          <w:rFonts w:ascii="Cambria" w:eastAsia="Cambria" w:hAnsi="Cambria" w:cs="Cambria"/>
          <w:sz w:val="24"/>
          <w:szCs w:val="24"/>
          <w:lang w:val="en-US"/>
        </w:rPr>
        <w:t xml:space="preserve"> </w:t>
      </w:r>
    </w:p>
    <w:p w14:paraId="2FA10EE8" w14:textId="63CD1F10" w:rsidR="7003F262" w:rsidRDefault="56C28C42" w:rsidP="56C28C42">
      <w:pPr>
        <w:rPr>
          <w:rFonts w:ascii="Calibri" w:eastAsia="Calibri" w:hAnsi="Calibri" w:cs="Calibri"/>
          <w:b/>
          <w:bCs/>
          <w:color w:val="17365D"/>
          <w:sz w:val="72"/>
          <w:szCs w:val="72"/>
          <w:lang w:val="en-US"/>
        </w:rPr>
      </w:pPr>
      <w:r w:rsidRPr="739FAAB0">
        <w:rPr>
          <w:rFonts w:ascii="Calibri" w:eastAsia="Calibri" w:hAnsi="Calibri" w:cs="Calibri"/>
          <w:b/>
          <w:bCs/>
          <w:color w:val="C00000"/>
          <w:sz w:val="72"/>
          <w:szCs w:val="72"/>
          <w:lang w:val="en-US"/>
        </w:rPr>
        <w:t>Micro-Acquisition pilot</w:t>
      </w:r>
      <w:r w:rsidRPr="739FAAB0">
        <w:rPr>
          <w:rFonts w:ascii="Calibri" w:eastAsia="Calibri" w:hAnsi="Calibri" w:cs="Calibri"/>
          <w:b/>
          <w:bCs/>
          <w:color w:val="17365D"/>
          <w:sz w:val="72"/>
          <w:szCs w:val="72"/>
          <w:lang w:val="en-US"/>
        </w:rPr>
        <w:t xml:space="preserve"> – Results and Lessons Learned Report</w:t>
      </w:r>
    </w:p>
    <w:p w14:paraId="2BB2E6F7" w14:textId="2252AB9F" w:rsidR="7003F262" w:rsidRDefault="56C28C42" w:rsidP="56C28C42">
      <w:pPr>
        <w:rPr>
          <w:rFonts w:ascii="Cambria" w:eastAsia="Cambria" w:hAnsi="Cambria" w:cs="Cambria"/>
          <w:sz w:val="24"/>
          <w:szCs w:val="24"/>
          <w:lang w:val="en-US"/>
        </w:rPr>
      </w:pPr>
      <w:r w:rsidRPr="56C28C42">
        <w:rPr>
          <w:rFonts w:ascii="Cambria" w:eastAsia="Cambria" w:hAnsi="Cambria" w:cs="Cambria"/>
          <w:sz w:val="24"/>
          <w:szCs w:val="24"/>
          <w:lang w:val="en-US"/>
        </w:rPr>
        <w:t xml:space="preserve"> </w:t>
      </w:r>
    </w:p>
    <w:p w14:paraId="0A5D3864" w14:textId="57E86D99" w:rsidR="7003F262" w:rsidRDefault="56C28C42" w:rsidP="56C28C42">
      <w:pPr>
        <w:rPr>
          <w:rFonts w:ascii="Cambria" w:eastAsia="Cambria" w:hAnsi="Cambria" w:cs="Cambria"/>
          <w:sz w:val="24"/>
          <w:szCs w:val="24"/>
          <w:lang w:val="en-US"/>
        </w:rPr>
      </w:pPr>
      <w:r w:rsidRPr="56C28C42">
        <w:rPr>
          <w:rFonts w:ascii="Cambria" w:eastAsia="Cambria" w:hAnsi="Cambria" w:cs="Cambria"/>
          <w:sz w:val="24"/>
          <w:szCs w:val="24"/>
          <w:lang w:val="en-US"/>
        </w:rPr>
        <w:t xml:space="preserve"> </w:t>
      </w:r>
    </w:p>
    <w:tbl>
      <w:tblPr>
        <w:tblW w:w="0" w:type="auto"/>
        <w:tblInd w:w="1815" w:type="dxa"/>
        <w:tblLayout w:type="fixed"/>
        <w:tblLook w:val="04A0" w:firstRow="1" w:lastRow="0" w:firstColumn="1" w:lastColumn="0" w:noHBand="0" w:noVBand="1"/>
      </w:tblPr>
      <w:tblGrid>
        <w:gridCol w:w="2700"/>
        <w:gridCol w:w="4815"/>
      </w:tblGrid>
      <w:tr w:rsidR="56C28C42" w14:paraId="63547BCE" w14:textId="77777777" w:rsidTr="00500205">
        <w:trPr>
          <w:trHeight w:val="450"/>
        </w:trPr>
        <w:tc>
          <w:tcPr>
            <w:tcW w:w="2700" w:type="dxa"/>
          </w:tcPr>
          <w:p w14:paraId="7A82B806" w14:textId="280A85E5" w:rsidR="56C28C42" w:rsidRDefault="56C28C42">
            <w:r w:rsidRPr="56C28C42">
              <w:rPr>
                <w:rFonts w:ascii="Arial" w:eastAsia="Arial" w:hAnsi="Arial" w:cs="Arial"/>
                <w:b/>
                <w:bCs/>
                <w:lang w:val="en-US"/>
              </w:rPr>
              <w:t xml:space="preserve"> </w:t>
            </w:r>
          </w:p>
        </w:tc>
        <w:tc>
          <w:tcPr>
            <w:tcW w:w="4815" w:type="dxa"/>
          </w:tcPr>
          <w:p w14:paraId="1839D362" w14:textId="1BCD93D1" w:rsidR="56C28C42" w:rsidRDefault="56C28C42">
            <w:r w:rsidRPr="56C28C42">
              <w:rPr>
                <w:rFonts w:ascii="Arial" w:eastAsia="Arial" w:hAnsi="Arial" w:cs="Arial"/>
                <w:lang w:val="en-US"/>
              </w:rPr>
              <w:t xml:space="preserve"> </w:t>
            </w:r>
          </w:p>
        </w:tc>
      </w:tr>
      <w:tr w:rsidR="56C28C42" w14:paraId="7375668F" w14:textId="77777777" w:rsidTr="00500205">
        <w:tc>
          <w:tcPr>
            <w:tcW w:w="2700" w:type="dxa"/>
          </w:tcPr>
          <w:p w14:paraId="72251D9F" w14:textId="4A6039B2" w:rsidR="56C28C42" w:rsidRDefault="56C28C42" w:rsidP="56C28C42">
            <w:pPr>
              <w:rPr>
                <w:rFonts w:ascii="Arial" w:eastAsia="Arial" w:hAnsi="Arial" w:cs="Arial"/>
                <w:b/>
                <w:bCs/>
                <w:lang w:val="en-US"/>
              </w:rPr>
            </w:pPr>
          </w:p>
        </w:tc>
        <w:tc>
          <w:tcPr>
            <w:tcW w:w="4815" w:type="dxa"/>
          </w:tcPr>
          <w:p w14:paraId="6353B5BA" w14:textId="424B3D6B" w:rsidR="56C28C42" w:rsidRDefault="56C28C42" w:rsidP="56C28C42">
            <w:pPr>
              <w:rPr>
                <w:rFonts w:ascii="Arial" w:eastAsia="Arial" w:hAnsi="Arial" w:cs="Arial"/>
                <w:lang w:val="en-US"/>
              </w:rPr>
            </w:pPr>
          </w:p>
        </w:tc>
      </w:tr>
      <w:tr w:rsidR="56C28C42" w14:paraId="0D3F2B3B" w14:textId="77777777" w:rsidTr="00500205">
        <w:tc>
          <w:tcPr>
            <w:tcW w:w="2700" w:type="dxa"/>
          </w:tcPr>
          <w:p w14:paraId="6112FA50" w14:textId="2D5747E1" w:rsidR="56C28C42" w:rsidRDefault="56C28C42" w:rsidP="56C28C42">
            <w:pPr>
              <w:rPr>
                <w:rFonts w:ascii="Arial" w:eastAsia="Arial" w:hAnsi="Arial" w:cs="Arial"/>
                <w:b/>
                <w:bCs/>
                <w:lang w:val="en-US"/>
              </w:rPr>
            </w:pPr>
          </w:p>
        </w:tc>
        <w:tc>
          <w:tcPr>
            <w:tcW w:w="4815" w:type="dxa"/>
          </w:tcPr>
          <w:p w14:paraId="4A6FED93" w14:textId="7F888387" w:rsidR="56C28C42" w:rsidRDefault="56C28C42" w:rsidP="56C28C42">
            <w:pPr>
              <w:rPr>
                <w:rFonts w:ascii="Arial" w:eastAsia="Arial" w:hAnsi="Arial" w:cs="Arial"/>
                <w:lang w:val="en-US"/>
              </w:rPr>
            </w:pPr>
          </w:p>
        </w:tc>
      </w:tr>
      <w:tr w:rsidR="56C28C42" w14:paraId="0BFCC7EC" w14:textId="77777777" w:rsidTr="00500205">
        <w:trPr>
          <w:trHeight w:val="300"/>
        </w:trPr>
        <w:tc>
          <w:tcPr>
            <w:tcW w:w="2700" w:type="dxa"/>
          </w:tcPr>
          <w:p w14:paraId="054DF32F" w14:textId="38DB989E" w:rsidR="56C28C42" w:rsidRDefault="56C28C42" w:rsidP="56C28C42">
            <w:pPr>
              <w:rPr>
                <w:rFonts w:ascii="Arial" w:eastAsia="Arial" w:hAnsi="Arial" w:cs="Arial"/>
                <w:b/>
                <w:bCs/>
                <w:lang w:val="en-US"/>
              </w:rPr>
            </w:pPr>
          </w:p>
        </w:tc>
        <w:tc>
          <w:tcPr>
            <w:tcW w:w="4815" w:type="dxa"/>
          </w:tcPr>
          <w:p w14:paraId="75B55021" w14:textId="1E0FF2D0" w:rsidR="56C28C42" w:rsidRDefault="56C28C42" w:rsidP="56C28C42">
            <w:pPr>
              <w:rPr>
                <w:rFonts w:ascii="Arial" w:eastAsia="Arial" w:hAnsi="Arial" w:cs="Arial"/>
                <w:color w:val="808080" w:themeColor="background1" w:themeShade="80"/>
                <w:lang w:val="en-US"/>
              </w:rPr>
            </w:pPr>
          </w:p>
        </w:tc>
      </w:tr>
      <w:tr w:rsidR="56C28C42" w14:paraId="6C36F0D6" w14:textId="77777777" w:rsidTr="00500205">
        <w:tc>
          <w:tcPr>
            <w:tcW w:w="2700" w:type="dxa"/>
          </w:tcPr>
          <w:p w14:paraId="2CD39219" w14:textId="41799835" w:rsidR="56C28C42" w:rsidRDefault="56C28C42">
            <w:r w:rsidRPr="56C28C42">
              <w:rPr>
                <w:rFonts w:ascii="Arial" w:eastAsia="Arial" w:hAnsi="Arial" w:cs="Arial"/>
                <w:b/>
                <w:bCs/>
                <w:lang w:val="en-US"/>
              </w:rPr>
              <w:t>Executive Sponsors:</w:t>
            </w:r>
          </w:p>
        </w:tc>
        <w:tc>
          <w:tcPr>
            <w:tcW w:w="4815" w:type="dxa"/>
          </w:tcPr>
          <w:p w14:paraId="08489C89" w14:textId="3E3A976D" w:rsidR="56C28C42" w:rsidRDefault="56C28C42" w:rsidP="56C28C42">
            <w:pPr>
              <w:spacing w:after="0"/>
              <w:rPr>
                <w:rFonts w:ascii="Arial" w:eastAsia="Arial" w:hAnsi="Arial" w:cs="Arial"/>
                <w:lang w:val="en-US"/>
              </w:rPr>
            </w:pPr>
            <w:r w:rsidRPr="56C28C42">
              <w:rPr>
                <w:rFonts w:ascii="Arial" w:eastAsia="Arial" w:hAnsi="Arial" w:cs="Arial"/>
                <w:lang w:val="en-US"/>
              </w:rPr>
              <w:t>Martin Mondor (IITB), Robert MacGillivary (CFOB)</w:t>
            </w:r>
          </w:p>
        </w:tc>
      </w:tr>
      <w:tr w:rsidR="56C28C42" w14:paraId="1442A0E7" w14:textId="77777777" w:rsidTr="00500205">
        <w:tc>
          <w:tcPr>
            <w:tcW w:w="2700" w:type="dxa"/>
          </w:tcPr>
          <w:p w14:paraId="0005CBF1" w14:textId="0DE6CBA4" w:rsidR="56C28C42" w:rsidRDefault="56C28C42" w:rsidP="56C28C42">
            <w:pPr>
              <w:rPr>
                <w:rFonts w:ascii="Arial" w:eastAsia="Arial" w:hAnsi="Arial" w:cs="Arial"/>
                <w:b/>
                <w:bCs/>
                <w:lang w:val="en-US"/>
              </w:rPr>
            </w:pPr>
          </w:p>
        </w:tc>
        <w:tc>
          <w:tcPr>
            <w:tcW w:w="4815" w:type="dxa"/>
          </w:tcPr>
          <w:p w14:paraId="21A2058B" w14:textId="44127742" w:rsidR="56C28C42" w:rsidRDefault="56C28C42" w:rsidP="56C28C42">
            <w:pPr>
              <w:rPr>
                <w:rFonts w:ascii="Arial" w:eastAsia="Arial" w:hAnsi="Arial" w:cs="Arial"/>
                <w:lang w:val="en-US"/>
              </w:rPr>
            </w:pPr>
          </w:p>
        </w:tc>
      </w:tr>
      <w:tr w:rsidR="56C28C42" w14:paraId="6B458026" w14:textId="77777777" w:rsidTr="00500205">
        <w:tc>
          <w:tcPr>
            <w:tcW w:w="2700" w:type="dxa"/>
          </w:tcPr>
          <w:p w14:paraId="5AFAAEA2" w14:textId="31575585" w:rsidR="56C28C42" w:rsidRDefault="56C28C42">
            <w:r w:rsidRPr="56C28C42">
              <w:rPr>
                <w:rFonts w:ascii="Arial" w:eastAsia="Arial" w:hAnsi="Arial" w:cs="Arial"/>
                <w:b/>
                <w:bCs/>
                <w:lang w:val="en-US"/>
              </w:rPr>
              <w:t>Author:</w:t>
            </w:r>
          </w:p>
        </w:tc>
        <w:tc>
          <w:tcPr>
            <w:tcW w:w="4815" w:type="dxa"/>
          </w:tcPr>
          <w:p w14:paraId="140672F6" w14:textId="7CE4C246" w:rsidR="56C28C42" w:rsidRDefault="56C28C42">
            <w:r w:rsidRPr="56C28C42">
              <w:rPr>
                <w:rFonts w:ascii="Arial" w:eastAsia="Arial" w:hAnsi="Arial" w:cs="Arial"/>
                <w:lang w:val="en-US"/>
              </w:rPr>
              <w:t>Rachel Muston</w:t>
            </w:r>
          </w:p>
        </w:tc>
      </w:tr>
      <w:tr w:rsidR="56C28C42" w14:paraId="52EF715C" w14:textId="77777777" w:rsidTr="00500205">
        <w:tc>
          <w:tcPr>
            <w:tcW w:w="2700" w:type="dxa"/>
          </w:tcPr>
          <w:p w14:paraId="604C70BF" w14:textId="156CD124" w:rsidR="56C28C42" w:rsidRDefault="56C28C42">
            <w:r w:rsidRPr="56C28C42">
              <w:rPr>
                <w:rFonts w:ascii="Arial" w:eastAsia="Arial" w:hAnsi="Arial" w:cs="Arial"/>
                <w:b/>
                <w:bCs/>
                <w:lang w:val="en-US"/>
              </w:rPr>
              <w:t>Version:</w:t>
            </w:r>
          </w:p>
        </w:tc>
        <w:tc>
          <w:tcPr>
            <w:tcW w:w="4815" w:type="dxa"/>
          </w:tcPr>
          <w:p w14:paraId="78217415" w14:textId="39934139" w:rsidR="56C28C42" w:rsidRDefault="56C28C42" w:rsidP="56C28C42">
            <w:pPr>
              <w:spacing w:after="0"/>
              <w:rPr>
                <w:rFonts w:ascii="Arial" w:eastAsia="Arial" w:hAnsi="Arial" w:cs="Arial"/>
                <w:color w:val="7F7F7F" w:themeColor="text1" w:themeTint="80"/>
                <w:lang w:val="en-US"/>
              </w:rPr>
            </w:pPr>
            <w:r w:rsidRPr="56C28C42">
              <w:rPr>
                <w:rFonts w:ascii="Arial" w:eastAsia="Arial" w:hAnsi="Arial" w:cs="Arial"/>
                <w:color w:val="7F7F7F" w:themeColor="text1" w:themeTint="80"/>
                <w:lang w:val="en-US"/>
              </w:rPr>
              <w:t>0.2</w:t>
            </w:r>
          </w:p>
        </w:tc>
      </w:tr>
      <w:tr w:rsidR="56C28C42" w14:paraId="69C96EA0" w14:textId="77777777" w:rsidTr="00500205">
        <w:trPr>
          <w:trHeight w:val="300"/>
        </w:trPr>
        <w:tc>
          <w:tcPr>
            <w:tcW w:w="2700" w:type="dxa"/>
          </w:tcPr>
          <w:p w14:paraId="5AC2F225" w14:textId="28F92606" w:rsidR="56C28C42" w:rsidRDefault="56C28C42" w:rsidP="56C28C42">
            <w:pPr>
              <w:rPr>
                <w:rFonts w:ascii="Arial" w:eastAsia="Arial" w:hAnsi="Arial" w:cs="Arial"/>
                <w:b/>
                <w:bCs/>
                <w:lang w:val="en-US"/>
              </w:rPr>
            </w:pPr>
          </w:p>
        </w:tc>
        <w:tc>
          <w:tcPr>
            <w:tcW w:w="4815" w:type="dxa"/>
          </w:tcPr>
          <w:p w14:paraId="2886C395" w14:textId="4FA8BEFB" w:rsidR="56C28C42" w:rsidRDefault="56C28C42" w:rsidP="56C28C42">
            <w:pPr>
              <w:rPr>
                <w:rFonts w:ascii="Arial" w:eastAsia="Arial" w:hAnsi="Arial" w:cs="Arial"/>
                <w:color w:val="808080" w:themeColor="background1" w:themeShade="80"/>
                <w:lang w:val="en-US"/>
              </w:rPr>
            </w:pPr>
          </w:p>
        </w:tc>
      </w:tr>
    </w:tbl>
    <w:p w14:paraId="5529DBA1" w14:textId="52A86E51" w:rsidR="7003F262" w:rsidRDefault="7003F262" w:rsidP="56C28C42"/>
    <w:p w14:paraId="34EE8B51" w14:textId="38253F3D" w:rsidR="7003F262" w:rsidRPr="00294F44" w:rsidRDefault="7003F262" w:rsidP="56C28C42"/>
    <w:p w14:paraId="2B45B821" w14:textId="5FAD384D" w:rsidR="7003F262" w:rsidRDefault="56C28C42" w:rsidP="56C28C42">
      <w:pPr>
        <w:rPr>
          <w:rFonts w:ascii="Cambria" w:eastAsia="Cambria" w:hAnsi="Cambria" w:cs="Cambria"/>
          <w:sz w:val="24"/>
          <w:szCs w:val="24"/>
          <w:lang w:val="en-US"/>
        </w:rPr>
      </w:pPr>
      <w:r w:rsidRPr="56C28C42">
        <w:rPr>
          <w:rFonts w:ascii="Cambria" w:eastAsia="Cambria" w:hAnsi="Cambria" w:cs="Cambria"/>
          <w:sz w:val="24"/>
          <w:szCs w:val="24"/>
          <w:lang w:val="en-US"/>
        </w:rPr>
        <w:t xml:space="preserve"> </w:t>
      </w:r>
    </w:p>
    <w:p w14:paraId="31F62189" w14:textId="1A0D0DF1" w:rsidR="7003F262" w:rsidRDefault="7003F262" w:rsidP="56C28C42">
      <w:pPr>
        <w:rPr>
          <w:rFonts w:ascii="Cambria" w:eastAsia="Cambria" w:hAnsi="Cambria" w:cs="Cambria"/>
          <w:sz w:val="24"/>
          <w:szCs w:val="24"/>
          <w:lang w:val="en-US"/>
        </w:rPr>
      </w:pPr>
    </w:p>
    <w:p w14:paraId="5D849C53" w14:textId="6F7927DF" w:rsidR="7003F262" w:rsidRDefault="7003F262" w:rsidP="56C28C42">
      <w:r>
        <w:br w:type="page"/>
      </w:r>
    </w:p>
    <w:p w14:paraId="0FB9B0C8" w14:textId="6A987BBE" w:rsidR="7003F262" w:rsidRPr="00500205" w:rsidRDefault="7003F262" w:rsidP="00500205"/>
    <w:p w14:paraId="05A9A066" w14:textId="77BD97AF" w:rsidR="7E6FB0D5" w:rsidRDefault="7E6FB0D5" w:rsidP="7E6FB0D5">
      <w:pPr>
        <w:rPr>
          <w:b/>
          <w:bCs/>
          <w:sz w:val="24"/>
          <w:szCs w:val="24"/>
        </w:rPr>
      </w:pPr>
      <w:r w:rsidRPr="7E6FB0D5">
        <w:rPr>
          <w:b/>
          <w:bCs/>
          <w:sz w:val="24"/>
          <w:szCs w:val="24"/>
        </w:rPr>
        <w:t>Executive Summary</w:t>
      </w:r>
    </w:p>
    <w:p w14:paraId="63083F03" w14:textId="2D8B6BDE" w:rsidR="7E6FB0D5" w:rsidRDefault="7E6FB0D5" w:rsidP="5C5B6BDF">
      <w:r>
        <w:t xml:space="preserve">The Micro-acquisition pilot ran from June 2021 to </w:t>
      </w:r>
      <w:r w:rsidR="00294F44">
        <w:t xml:space="preserve">May </w:t>
      </w:r>
      <w:r>
        <w:t xml:space="preserve">2022.  It </w:t>
      </w:r>
      <w:proofErr w:type="gramStart"/>
      <w:r>
        <w:t>was led</w:t>
      </w:r>
      <w:proofErr w:type="gramEnd"/>
      <w:r>
        <w:t xml:space="preserve"> by ESDC in a partnership between IITB and CFOB.</w:t>
      </w:r>
    </w:p>
    <w:p w14:paraId="1E638E0E" w14:textId="5FD6DA26" w:rsidR="0DC526CC" w:rsidRDefault="0DC526CC" w:rsidP="5C5B6BDF">
      <w:r w:rsidRPr="5C5B6BDF">
        <w:t>Driven by the results of the red tape reduction report, the Gartner Procurement 2020 report, and the knowledge that while Digital Standards require open first working in the open by default</w:t>
      </w:r>
      <w:r w:rsidRPr="5C5B6BDF">
        <w:rPr>
          <w:rStyle w:val="FootnoteReference"/>
        </w:rPr>
        <w:footnoteReference w:id="1"/>
      </w:r>
      <w:r w:rsidRPr="5C5B6BDF">
        <w:t xml:space="preserve">, very little code developed in ESDC </w:t>
      </w:r>
      <w:proofErr w:type="gramStart"/>
      <w:r w:rsidRPr="5C5B6BDF">
        <w:t>was being licensed as open source and shared openly,</w:t>
      </w:r>
      <w:proofErr w:type="gramEnd"/>
      <w:r w:rsidRPr="5C5B6BDF">
        <w:t xml:space="preserve"> we felt there was an opportunity to use procurement as a lever.</w:t>
      </w:r>
    </w:p>
    <w:p w14:paraId="50F342FC" w14:textId="5A9A5DBF" w:rsidR="0DC526CC" w:rsidRDefault="0DC526CC" w:rsidP="5C5B6BDF">
      <w:r>
        <w:t xml:space="preserve">We also felt strongly that there is a lot of coding talent that remains untapped by the Federal Public Service and that by simplifying low dollar value procurement of code, we could not only increase access to that talent </w:t>
      </w:r>
      <w:proofErr w:type="gramStart"/>
      <w:r>
        <w:t>but</w:t>
      </w:r>
      <w:proofErr w:type="gramEnd"/>
      <w:r>
        <w:t xml:space="preserve"> enable distribution of GC contract dollars to those who might normally face barriers.</w:t>
      </w:r>
      <w:bookmarkStart w:id="0" w:name="_GoBack"/>
      <w:bookmarkEnd w:id="0"/>
    </w:p>
    <w:p w14:paraId="0E188756" w14:textId="4944EE71" w:rsidR="0DC526CC" w:rsidRDefault="0DC526CC" w:rsidP="5C5B6BDF">
      <w:r>
        <w:t xml:space="preserve">We worked to understand those barriers and smash them along the way – can we pay for code using PayPal to get money into </w:t>
      </w:r>
      <w:proofErr w:type="gramStart"/>
      <w:r>
        <w:t>coders</w:t>
      </w:r>
      <w:proofErr w:type="gramEnd"/>
      <w:r>
        <w:t xml:space="preserve"> hands fast and not require them to wait 30 days or have a point-of-sale system? Heck yes we can!</w:t>
      </w:r>
    </w:p>
    <w:p w14:paraId="61C48061" w14:textId="67C46BE9" w:rsidR="0DC526CC" w:rsidRDefault="0DC526CC" w:rsidP="5C5B6BDF">
      <w:r>
        <w:t xml:space="preserve">We also feel proud and glad of the partnership forged between IITB and CFOB as part of this pilot proving not only that we can </w:t>
      </w:r>
      <w:proofErr w:type="gramStart"/>
      <w:r>
        <w:t>but</w:t>
      </w:r>
      <w:proofErr w:type="gramEnd"/>
      <w:r>
        <w:t xml:space="preserve"> that we must work together across branches when designing any type of service or system.</w:t>
      </w:r>
    </w:p>
    <w:p w14:paraId="3790543A" w14:textId="1D8B20DF" w:rsidR="0DC526CC" w:rsidRDefault="0DC526CC" w:rsidP="5C5B6BDF">
      <w:proofErr w:type="gramStart"/>
      <w:r>
        <w:t>Ultimately</w:t>
      </w:r>
      <w:proofErr w:type="gramEnd"/>
      <w:r>
        <w:t xml:space="preserve"> this pilot did not meet many of its target success metrics. We thought we would do 10 procurements via Micro-Acquisition. In the </w:t>
      </w:r>
      <w:proofErr w:type="gramStart"/>
      <w:r>
        <w:t>end</w:t>
      </w:r>
      <w:proofErr w:type="gramEnd"/>
      <w:r>
        <w:t xml:space="preserve"> we only posted one opportunity and while a supplier was selected, the opportunity was terminated for non-delivery and no payment was made.</w:t>
      </w:r>
    </w:p>
    <w:p w14:paraId="78CC2D8B" w14:textId="58E738B3" w:rsidR="0DC526CC" w:rsidRDefault="0DC526CC" w:rsidP="5C5B6BDF">
      <w:r>
        <w:t xml:space="preserve">Change initiatives are hard. We faced several challenges finding clients who had the need to procure small chunks of coding work at </w:t>
      </w:r>
      <w:proofErr w:type="gramStart"/>
      <w:r>
        <w:t>ESDC,</w:t>
      </w:r>
      <w:proofErr w:type="gramEnd"/>
      <w:r>
        <w:t xml:space="preserve"> we failed to set our executive sponsors up for success and faced push back from ESDC union reps when they learned about it midway through the project.</w:t>
      </w:r>
    </w:p>
    <w:p w14:paraId="793F9F90" w14:textId="56909BF6" w:rsidR="0DC526CC" w:rsidRDefault="0DC526CC" w:rsidP="5C5B6BDF">
      <w:proofErr w:type="gramStart"/>
      <w:r>
        <w:t>But that</w:t>
      </w:r>
      <w:proofErr w:type="gramEnd"/>
      <w:r>
        <w:t xml:space="preserve"> is not to say this was not a worthwhile effort. The lessons learned from experiments like this are of equal value to meeting success metrics. We learned a lot over the course of this pilot. This report documents both our results and our lessons learned with the goal to help anyone else who might want to do a similar initiative in the GC.</w:t>
      </w:r>
    </w:p>
    <w:p w14:paraId="2B6FE499" w14:textId="743D21AF" w:rsidR="0DC526CC" w:rsidRDefault="0DC526CC" w:rsidP="0DC526CC">
      <w:pPr>
        <w:rPr>
          <w:highlight w:val="yellow"/>
        </w:rPr>
      </w:pPr>
    </w:p>
    <w:p w14:paraId="7F35ADB7" w14:textId="33D34FBC" w:rsidR="0DC526CC" w:rsidRDefault="0DC526CC" w:rsidP="0DC526CC">
      <w:pPr>
        <w:rPr>
          <w:highlight w:val="yellow"/>
        </w:rPr>
      </w:pPr>
    </w:p>
    <w:p w14:paraId="61E0C801" w14:textId="4ABA4A93" w:rsidR="0DC526CC" w:rsidRDefault="0DC526CC">
      <w:r>
        <w:br w:type="page"/>
      </w:r>
    </w:p>
    <w:p w14:paraId="7B84C859" w14:textId="5E3F4639" w:rsidR="7E6FB0D5" w:rsidRDefault="7E6FB0D5" w:rsidP="7E6FB0D5"/>
    <w:p w14:paraId="242CDE5B" w14:textId="740FBED0" w:rsidR="7E6FB0D5" w:rsidRDefault="7E6FB0D5" w:rsidP="7E6FB0D5">
      <w:r>
        <w:t>Table of Contents</w:t>
      </w:r>
    </w:p>
    <w:sdt>
      <w:sdtPr>
        <w:id w:val="989540231"/>
        <w:docPartObj>
          <w:docPartGallery w:val="Table of Contents"/>
          <w:docPartUnique/>
        </w:docPartObj>
      </w:sdtPr>
      <w:sdtEndPr/>
      <w:sdtContent>
        <w:p w14:paraId="57253205" w14:textId="6707334B" w:rsidR="00204AFD" w:rsidRDefault="739FAAB0" w:rsidP="739FAAB0">
          <w:pPr>
            <w:pStyle w:val="TOC2"/>
            <w:tabs>
              <w:tab w:val="right" w:leader="dot" w:pos="9015"/>
            </w:tabs>
            <w:rPr>
              <w:noProof/>
              <w:lang w:val="en-CA" w:eastAsia="en-CA"/>
            </w:rPr>
          </w:pPr>
          <w:r>
            <w:fldChar w:fldCharType="begin"/>
          </w:r>
          <w:r w:rsidR="303DBD2E">
            <w:instrText>TOC \o \z \u \h</w:instrText>
          </w:r>
          <w:r>
            <w:fldChar w:fldCharType="separate"/>
          </w:r>
          <w:hyperlink w:anchor="_Toc2058125811">
            <w:r w:rsidRPr="739FAAB0">
              <w:rPr>
                <w:rStyle w:val="Hyperlink"/>
              </w:rPr>
              <w:t>1.0 About this document</w:t>
            </w:r>
            <w:r w:rsidR="303DBD2E">
              <w:tab/>
            </w:r>
            <w:r w:rsidR="303DBD2E">
              <w:fldChar w:fldCharType="begin"/>
            </w:r>
            <w:r w:rsidR="303DBD2E">
              <w:instrText>PAGEREF _Toc2058125811 \h</w:instrText>
            </w:r>
            <w:r w:rsidR="303DBD2E">
              <w:fldChar w:fldCharType="separate"/>
            </w:r>
            <w:r w:rsidRPr="739FAAB0">
              <w:rPr>
                <w:rStyle w:val="Hyperlink"/>
              </w:rPr>
              <w:t>3</w:t>
            </w:r>
            <w:r w:rsidR="303DBD2E">
              <w:fldChar w:fldCharType="end"/>
            </w:r>
          </w:hyperlink>
        </w:p>
        <w:p w14:paraId="48FCD676" w14:textId="0A862034" w:rsidR="00204AFD" w:rsidRDefault="00BB74F8" w:rsidP="739FAAB0">
          <w:pPr>
            <w:pStyle w:val="TOC3"/>
            <w:tabs>
              <w:tab w:val="right" w:leader="dot" w:pos="9015"/>
            </w:tabs>
            <w:rPr>
              <w:noProof/>
              <w:lang w:val="en-CA" w:eastAsia="en-CA"/>
            </w:rPr>
          </w:pPr>
          <w:hyperlink w:anchor="_Toc166089371">
            <w:r w:rsidR="739FAAB0" w:rsidRPr="739FAAB0">
              <w:rPr>
                <w:rStyle w:val="Hyperlink"/>
              </w:rPr>
              <w:t>1.1       Document Purpose</w:t>
            </w:r>
            <w:r w:rsidR="00204AFD">
              <w:tab/>
            </w:r>
            <w:r w:rsidR="00204AFD">
              <w:fldChar w:fldCharType="begin"/>
            </w:r>
            <w:r w:rsidR="00204AFD">
              <w:instrText>PAGEREF _Toc166089371 \h</w:instrText>
            </w:r>
            <w:r w:rsidR="00204AFD">
              <w:fldChar w:fldCharType="separate"/>
            </w:r>
            <w:r w:rsidR="739FAAB0" w:rsidRPr="739FAAB0">
              <w:rPr>
                <w:rStyle w:val="Hyperlink"/>
              </w:rPr>
              <w:t>3</w:t>
            </w:r>
            <w:r w:rsidR="00204AFD">
              <w:fldChar w:fldCharType="end"/>
            </w:r>
          </w:hyperlink>
        </w:p>
        <w:p w14:paraId="26BC553F" w14:textId="64FD9A14" w:rsidR="00204AFD" w:rsidRDefault="00BB74F8" w:rsidP="739FAAB0">
          <w:pPr>
            <w:pStyle w:val="TOC3"/>
            <w:tabs>
              <w:tab w:val="right" w:leader="dot" w:pos="9015"/>
            </w:tabs>
            <w:rPr>
              <w:noProof/>
              <w:lang w:val="en-CA" w:eastAsia="en-CA"/>
            </w:rPr>
          </w:pPr>
          <w:hyperlink w:anchor="_Toc842656653">
            <w:r w:rsidR="739FAAB0" w:rsidRPr="739FAAB0">
              <w:rPr>
                <w:rStyle w:val="Hyperlink"/>
              </w:rPr>
              <w:t>1.1       Intended Audience</w:t>
            </w:r>
            <w:r w:rsidR="00204AFD">
              <w:tab/>
            </w:r>
            <w:r w:rsidR="00204AFD">
              <w:fldChar w:fldCharType="begin"/>
            </w:r>
            <w:r w:rsidR="00204AFD">
              <w:instrText>PAGEREF _Toc842656653 \h</w:instrText>
            </w:r>
            <w:r w:rsidR="00204AFD">
              <w:fldChar w:fldCharType="separate"/>
            </w:r>
            <w:r w:rsidR="739FAAB0" w:rsidRPr="739FAAB0">
              <w:rPr>
                <w:rStyle w:val="Hyperlink"/>
              </w:rPr>
              <w:t>3</w:t>
            </w:r>
            <w:r w:rsidR="00204AFD">
              <w:fldChar w:fldCharType="end"/>
            </w:r>
          </w:hyperlink>
        </w:p>
        <w:p w14:paraId="221F0657" w14:textId="07C8BD9D" w:rsidR="00204AFD" w:rsidRDefault="00BB74F8" w:rsidP="739FAAB0">
          <w:pPr>
            <w:pStyle w:val="TOC2"/>
            <w:tabs>
              <w:tab w:val="right" w:leader="dot" w:pos="9015"/>
            </w:tabs>
            <w:rPr>
              <w:noProof/>
              <w:lang w:val="en-CA" w:eastAsia="en-CA"/>
            </w:rPr>
          </w:pPr>
          <w:hyperlink w:anchor="_Toc1294078337">
            <w:r w:rsidR="739FAAB0" w:rsidRPr="739FAAB0">
              <w:rPr>
                <w:rStyle w:val="Hyperlink"/>
              </w:rPr>
              <w:t>2.0 Project Description</w:t>
            </w:r>
            <w:r w:rsidR="00204AFD">
              <w:tab/>
            </w:r>
            <w:r w:rsidR="00204AFD">
              <w:fldChar w:fldCharType="begin"/>
            </w:r>
            <w:r w:rsidR="00204AFD">
              <w:instrText>PAGEREF _Toc1294078337 \h</w:instrText>
            </w:r>
            <w:r w:rsidR="00204AFD">
              <w:fldChar w:fldCharType="separate"/>
            </w:r>
            <w:r w:rsidR="739FAAB0" w:rsidRPr="739FAAB0">
              <w:rPr>
                <w:rStyle w:val="Hyperlink"/>
              </w:rPr>
              <w:t>4</w:t>
            </w:r>
            <w:r w:rsidR="00204AFD">
              <w:fldChar w:fldCharType="end"/>
            </w:r>
          </w:hyperlink>
        </w:p>
        <w:p w14:paraId="1B42F0C7" w14:textId="714E78E4" w:rsidR="00204AFD" w:rsidRDefault="00BB74F8" w:rsidP="739FAAB0">
          <w:pPr>
            <w:pStyle w:val="TOC3"/>
            <w:tabs>
              <w:tab w:val="right" w:leader="dot" w:pos="9015"/>
            </w:tabs>
            <w:rPr>
              <w:noProof/>
              <w:lang w:val="en-CA" w:eastAsia="en-CA"/>
            </w:rPr>
          </w:pPr>
          <w:hyperlink w:anchor="_Toc323428686">
            <w:r w:rsidR="739FAAB0" w:rsidRPr="739FAAB0">
              <w:rPr>
                <w:rStyle w:val="Hyperlink"/>
              </w:rPr>
              <w:t>2.1 Background and planning</w:t>
            </w:r>
            <w:r w:rsidR="00204AFD">
              <w:tab/>
            </w:r>
            <w:r w:rsidR="00204AFD">
              <w:fldChar w:fldCharType="begin"/>
            </w:r>
            <w:r w:rsidR="00204AFD">
              <w:instrText>PAGEREF _Toc323428686 \h</w:instrText>
            </w:r>
            <w:r w:rsidR="00204AFD">
              <w:fldChar w:fldCharType="separate"/>
            </w:r>
            <w:r w:rsidR="739FAAB0" w:rsidRPr="739FAAB0">
              <w:rPr>
                <w:rStyle w:val="Hyperlink"/>
              </w:rPr>
              <w:t>4</w:t>
            </w:r>
            <w:r w:rsidR="00204AFD">
              <w:fldChar w:fldCharType="end"/>
            </w:r>
          </w:hyperlink>
        </w:p>
        <w:p w14:paraId="721BCC78" w14:textId="0BB43D67" w:rsidR="00204AFD" w:rsidRDefault="00BB74F8" w:rsidP="739FAAB0">
          <w:pPr>
            <w:pStyle w:val="TOC3"/>
            <w:tabs>
              <w:tab w:val="right" w:leader="dot" w:pos="9015"/>
            </w:tabs>
            <w:rPr>
              <w:noProof/>
              <w:lang w:val="en-CA" w:eastAsia="en-CA"/>
            </w:rPr>
          </w:pPr>
          <w:hyperlink w:anchor="_Toc1639418874">
            <w:r w:rsidR="739FAAB0" w:rsidRPr="739FAAB0">
              <w:rPr>
                <w:rStyle w:val="Hyperlink"/>
              </w:rPr>
              <w:t>2.2 Build and operations</w:t>
            </w:r>
            <w:r w:rsidR="00204AFD">
              <w:tab/>
            </w:r>
            <w:r w:rsidR="00204AFD">
              <w:fldChar w:fldCharType="begin"/>
            </w:r>
            <w:r w:rsidR="00204AFD">
              <w:instrText>PAGEREF _Toc1639418874 \h</w:instrText>
            </w:r>
            <w:r w:rsidR="00204AFD">
              <w:fldChar w:fldCharType="separate"/>
            </w:r>
            <w:r w:rsidR="739FAAB0" w:rsidRPr="739FAAB0">
              <w:rPr>
                <w:rStyle w:val="Hyperlink"/>
              </w:rPr>
              <w:t>4</w:t>
            </w:r>
            <w:r w:rsidR="00204AFD">
              <w:fldChar w:fldCharType="end"/>
            </w:r>
          </w:hyperlink>
        </w:p>
        <w:p w14:paraId="2F80110E" w14:textId="3889C3EC" w:rsidR="00204AFD" w:rsidRDefault="00BB74F8" w:rsidP="739FAAB0">
          <w:pPr>
            <w:pStyle w:val="TOC3"/>
            <w:tabs>
              <w:tab w:val="right" w:leader="dot" w:pos="9015"/>
            </w:tabs>
            <w:rPr>
              <w:noProof/>
              <w:lang w:val="en-CA" w:eastAsia="en-CA"/>
            </w:rPr>
          </w:pPr>
          <w:hyperlink w:anchor="_Toc1535721866">
            <w:r w:rsidR="739FAAB0" w:rsidRPr="739FAAB0">
              <w:rPr>
                <w:rStyle w:val="Hyperlink"/>
              </w:rPr>
              <w:t>2.3 Pilot Objectives</w:t>
            </w:r>
            <w:r w:rsidR="00204AFD">
              <w:tab/>
            </w:r>
            <w:r w:rsidR="00204AFD">
              <w:fldChar w:fldCharType="begin"/>
            </w:r>
            <w:r w:rsidR="00204AFD">
              <w:instrText>PAGEREF _Toc1535721866 \h</w:instrText>
            </w:r>
            <w:r w:rsidR="00204AFD">
              <w:fldChar w:fldCharType="separate"/>
            </w:r>
            <w:r w:rsidR="739FAAB0" w:rsidRPr="739FAAB0">
              <w:rPr>
                <w:rStyle w:val="Hyperlink"/>
              </w:rPr>
              <w:t>5</w:t>
            </w:r>
            <w:r w:rsidR="00204AFD">
              <w:fldChar w:fldCharType="end"/>
            </w:r>
          </w:hyperlink>
        </w:p>
        <w:p w14:paraId="5F1B0A7E" w14:textId="13A2DA31" w:rsidR="00204AFD" w:rsidRDefault="00BB74F8" w:rsidP="739FAAB0">
          <w:pPr>
            <w:pStyle w:val="TOC2"/>
            <w:tabs>
              <w:tab w:val="right" w:leader="dot" w:pos="9015"/>
            </w:tabs>
            <w:rPr>
              <w:noProof/>
              <w:lang w:val="en-CA" w:eastAsia="en-CA"/>
            </w:rPr>
          </w:pPr>
          <w:hyperlink w:anchor="_Toc1018665992">
            <w:r w:rsidR="739FAAB0" w:rsidRPr="739FAAB0">
              <w:rPr>
                <w:rStyle w:val="Hyperlink"/>
              </w:rPr>
              <w:t>3.0 Expected Results</w:t>
            </w:r>
            <w:r w:rsidR="00204AFD">
              <w:tab/>
            </w:r>
            <w:r w:rsidR="00204AFD">
              <w:fldChar w:fldCharType="begin"/>
            </w:r>
            <w:r w:rsidR="00204AFD">
              <w:instrText>PAGEREF _Toc1018665992 \h</w:instrText>
            </w:r>
            <w:r w:rsidR="00204AFD">
              <w:fldChar w:fldCharType="separate"/>
            </w:r>
            <w:r w:rsidR="739FAAB0" w:rsidRPr="739FAAB0">
              <w:rPr>
                <w:rStyle w:val="Hyperlink"/>
              </w:rPr>
              <w:t>5</w:t>
            </w:r>
            <w:r w:rsidR="00204AFD">
              <w:fldChar w:fldCharType="end"/>
            </w:r>
          </w:hyperlink>
        </w:p>
        <w:p w14:paraId="2B6E7DC2" w14:textId="4E5906CD" w:rsidR="00204AFD" w:rsidRDefault="00BB74F8" w:rsidP="739FAAB0">
          <w:pPr>
            <w:pStyle w:val="TOC3"/>
            <w:tabs>
              <w:tab w:val="right" w:leader="dot" w:pos="9015"/>
            </w:tabs>
            <w:rPr>
              <w:noProof/>
              <w:lang w:val="en-CA" w:eastAsia="en-CA"/>
            </w:rPr>
          </w:pPr>
          <w:hyperlink w:anchor="_Toc1667186633">
            <w:r w:rsidR="739FAAB0" w:rsidRPr="739FAAB0">
              <w:rPr>
                <w:rStyle w:val="Hyperlink"/>
              </w:rPr>
              <w:t>￼3.1 What we achieved</w:t>
            </w:r>
            <w:r w:rsidR="00204AFD">
              <w:tab/>
            </w:r>
            <w:r w:rsidR="00204AFD">
              <w:fldChar w:fldCharType="begin"/>
            </w:r>
            <w:r w:rsidR="00204AFD">
              <w:instrText>PAGEREF _Toc1667186633 \h</w:instrText>
            </w:r>
            <w:r w:rsidR="00204AFD">
              <w:fldChar w:fldCharType="separate"/>
            </w:r>
            <w:r w:rsidR="739FAAB0" w:rsidRPr="739FAAB0">
              <w:rPr>
                <w:rStyle w:val="Hyperlink"/>
              </w:rPr>
              <w:t>5</w:t>
            </w:r>
            <w:r w:rsidR="00204AFD">
              <w:fldChar w:fldCharType="end"/>
            </w:r>
          </w:hyperlink>
        </w:p>
        <w:p w14:paraId="48DB4A3A" w14:textId="3F914973" w:rsidR="00204AFD" w:rsidRDefault="00BB74F8" w:rsidP="739FAAB0">
          <w:pPr>
            <w:pStyle w:val="TOC2"/>
            <w:tabs>
              <w:tab w:val="right" w:leader="dot" w:pos="9015"/>
            </w:tabs>
            <w:rPr>
              <w:noProof/>
              <w:lang w:val="en-CA" w:eastAsia="en-CA"/>
            </w:rPr>
          </w:pPr>
          <w:hyperlink w:anchor="_Toc363447033">
            <w:r w:rsidR="739FAAB0" w:rsidRPr="739FAAB0">
              <w:rPr>
                <w:rStyle w:val="Hyperlink"/>
              </w:rPr>
              <w:t>4.0        Approach for Lessons Learned</w:t>
            </w:r>
            <w:r w:rsidR="00204AFD">
              <w:tab/>
            </w:r>
            <w:r w:rsidR="00204AFD">
              <w:fldChar w:fldCharType="begin"/>
            </w:r>
            <w:r w:rsidR="00204AFD">
              <w:instrText>PAGEREF _Toc363447033 \h</w:instrText>
            </w:r>
            <w:r w:rsidR="00204AFD">
              <w:fldChar w:fldCharType="separate"/>
            </w:r>
            <w:r w:rsidR="739FAAB0" w:rsidRPr="739FAAB0">
              <w:rPr>
                <w:rStyle w:val="Hyperlink"/>
              </w:rPr>
              <w:t>9</w:t>
            </w:r>
            <w:r w:rsidR="00204AFD">
              <w:fldChar w:fldCharType="end"/>
            </w:r>
          </w:hyperlink>
        </w:p>
        <w:p w14:paraId="1FBB693D" w14:textId="1EB4FFAA" w:rsidR="00204AFD" w:rsidRDefault="00BB74F8" w:rsidP="739FAAB0">
          <w:pPr>
            <w:pStyle w:val="TOC2"/>
            <w:tabs>
              <w:tab w:val="right" w:leader="dot" w:pos="9015"/>
            </w:tabs>
            <w:rPr>
              <w:noProof/>
              <w:lang w:val="en-CA" w:eastAsia="en-CA"/>
            </w:rPr>
          </w:pPr>
          <w:hyperlink w:anchor="_Toc1267096339">
            <w:r w:rsidR="739FAAB0" w:rsidRPr="739FAAB0">
              <w:rPr>
                <w:rStyle w:val="Hyperlink"/>
              </w:rPr>
              <w:t>5.0 ￼Lessons Learned</w:t>
            </w:r>
            <w:r w:rsidR="00204AFD">
              <w:tab/>
            </w:r>
            <w:r w:rsidR="00204AFD">
              <w:fldChar w:fldCharType="begin"/>
            </w:r>
            <w:r w:rsidR="00204AFD">
              <w:instrText>PAGEREF _Toc1267096339 \h</w:instrText>
            </w:r>
            <w:r w:rsidR="00204AFD">
              <w:fldChar w:fldCharType="separate"/>
            </w:r>
            <w:r w:rsidR="739FAAB0" w:rsidRPr="739FAAB0">
              <w:rPr>
                <w:rStyle w:val="Hyperlink"/>
              </w:rPr>
              <w:t>9</w:t>
            </w:r>
            <w:r w:rsidR="00204AFD">
              <w:fldChar w:fldCharType="end"/>
            </w:r>
          </w:hyperlink>
        </w:p>
        <w:p w14:paraId="73C11EA7" w14:textId="107FF87C" w:rsidR="00204AFD" w:rsidRDefault="00BB74F8" w:rsidP="739FAAB0">
          <w:pPr>
            <w:pStyle w:val="TOC3"/>
            <w:tabs>
              <w:tab w:val="right" w:leader="dot" w:pos="9015"/>
            </w:tabs>
            <w:rPr>
              <w:noProof/>
              <w:lang w:val="en-CA" w:eastAsia="en-CA"/>
            </w:rPr>
          </w:pPr>
          <w:hyperlink w:anchor="_Toc1056062195">
            <w:r w:rsidR="739FAAB0" w:rsidRPr="739FAAB0">
              <w:rPr>
                <w:rStyle w:val="Hyperlink"/>
              </w:rPr>
              <w:t>5.1 What went well</w:t>
            </w:r>
            <w:r w:rsidR="00204AFD">
              <w:tab/>
            </w:r>
            <w:r w:rsidR="00204AFD">
              <w:fldChar w:fldCharType="begin"/>
            </w:r>
            <w:r w:rsidR="00204AFD">
              <w:instrText>PAGEREF _Toc1056062195 \h</w:instrText>
            </w:r>
            <w:r w:rsidR="00204AFD">
              <w:fldChar w:fldCharType="separate"/>
            </w:r>
            <w:r w:rsidR="739FAAB0" w:rsidRPr="739FAAB0">
              <w:rPr>
                <w:rStyle w:val="Hyperlink"/>
              </w:rPr>
              <w:t>9</w:t>
            </w:r>
            <w:r w:rsidR="00204AFD">
              <w:fldChar w:fldCharType="end"/>
            </w:r>
          </w:hyperlink>
        </w:p>
        <w:p w14:paraId="52C1D02C" w14:textId="5ABE6D65" w:rsidR="00204AFD" w:rsidRDefault="00BB74F8" w:rsidP="739FAAB0">
          <w:pPr>
            <w:pStyle w:val="TOC3"/>
            <w:tabs>
              <w:tab w:val="right" w:leader="dot" w:pos="9015"/>
            </w:tabs>
            <w:rPr>
              <w:noProof/>
              <w:lang w:val="en-CA" w:eastAsia="en-CA"/>
            </w:rPr>
          </w:pPr>
          <w:hyperlink w:anchor="_Toc132071417">
            <w:r w:rsidR="739FAAB0" w:rsidRPr="739FAAB0">
              <w:rPr>
                <w:rStyle w:val="Hyperlink"/>
              </w:rPr>
              <w:t>5.2 What did not go well</w:t>
            </w:r>
            <w:r w:rsidR="00204AFD">
              <w:tab/>
            </w:r>
            <w:r w:rsidR="00204AFD">
              <w:fldChar w:fldCharType="begin"/>
            </w:r>
            <w:r w:rsidR="00204AFD">
              <w:instrText>PAGEREF _Toc132071417 \h</w:instrText>
            </w:r>
            <w:r w:rsidR="00204AFD">
              <w:fldChar w:fldCharType="separate"/>
            </w:r>
            <w:r w:rsidR="739FAAB0" w:rsidRPr="739FAAB0">
              <w:rPr>
                <w:rStyle w:val="Hyperlink"/>
              </w:rPr>
              <w:t>12</w:t>
            </w:r>
            <w:r w:rsidR="00204AFD">
              <w:fldChar w:fldCharType="end"/>
            </w:r>
          </w:hyperlink>
        </w:p>
        <w:p w14:paraId="705C0A36" w14:textId="7634E2D0" w:rsidR="00204AFD" w:rsidRDefault="00BB74F8" w:rsidP="739FAAB0">
          <w:pPr>
            <w:pStyle w:val="TOC3"/>
            <w:tabs>
              <w:tab w:val="right" w:leader="dot" w:pos="9015"/>
            </w:tabs>
            <w:rPr>
              <w:noProof/>
              <w:lang w:val="en-CA" w:eastAsia="en-CA"/>
            </w:rPr>
          </w:pPr>
          <w:hyperlink w:anchor="_Toc2077927809">
            <w:r w:rsidR="739FAAB0" w:rsidRPr="739FAAB0">
              <w:rPr>
                <w:rStyle w:val="Hyperlink"/>
              </w:rPr>
              <w:t>5.3 General lessons learned</w:t>
            </w:r>
            <w:r w:rsidR="00204AFD">
              <w:tab/>
            </w:r>
            <w:r w:rsidR="00204AFD">
              <w:fldChar w:fldCharType="begin"/>
            </w:r>
            <w:r w:rsidR="00204AFD">
              <w:instrText>PAGEREF _Toc2077927809 \h</w:instrText>
            </w:r>
            <w:r w:rsidR="00204AFD">
              <w:fldChar w:fldCharType="separate"/>
            </w:r>
            <w:r w:rsidR="739FAAB0" w:rsidRPr="739FAAB0">
              <w:rPr>
                <w:rStyle w:val="Hyperlink"/>
              </w:rPr>
              <w:t>14</w:t>
            </w:r>
            <w:r w:rsidR="00204AFD">
              <w:fldChar w:fldCharType="end"/>
            </w:r>
          </w:hyperlink>
        </w:p>
        <w:p w14:paraId="1600BED8" w14:textId="7228953A" w:rsidR="00204AFD" w:rsidRDefault="00BB74F8" w:rsidP="739FAAB0">
          <w:pPr>
            <w:pStyle w:val="TOC2"/>
            <w:tabs>
              <w:tab w:val="right" w:leader="dot" w:pos="9015"/>
            </w:tabs>
            <w:rPr>
              <w:noProof/>
              <w:lang w:val="en-CA" w:eastAsia="en-CA"/>
            </w:rPr>
          </w:pPr>
          <w:hyperlink w:anchor="_Toc1703872139">
            <w:r w:rsidR="739FAAB0" w:rsidRPr="739FAAB0">
              <w:rPr>
                <w:rStyle w:val="Hyperlink"/>
              </w:rPr>
              <w:t>Conclusion</w:t>
            </w:r>
            <w:r w:rsidR="00204AFD">
              <w:tab/>
            </w:r>
            <w:r w:rsidR="00204AFD">
              <w:fldChar w:fldCharType="begin"/>
            </w:r>
            <w:r w:rsidR="00204AFD">
              <w:instrText>PAGEREF _Toc1703872139 \h</w:instrText>
            </w:r>
            <w:r w:rsidR="00204AFD">
              <w:fldChar w:fldCharType="separate"/>
            </w:r>
            <w:r w:rsidR="739FAAB0" w:rsidRPr="739FAAB0">
              <w:rPr>
                <w:rStyle w:val="Hyperlink"/>
              </w:rPr>
              <w:t>15</w:t>
            </w:r>
            <w:r w:rsidR="00204AFD">
              <w:fldChar w:fldCharType="end"/>
            </w:r>
          </w:hyperlink>
        </w:p>
        <w:p w14:paraId="35A61672" w14:textId="2AD7ABBB" w:rsidR="00204AFD" w:rsidRDefault="00BB74F8" w:rsidP="739FAAB0">
          <w:pPr>
            <w:pStyle w:val="TOC2"/>
            <w:tabs>
              <w:tab w:val="right" w:leader="dot" w:pos="9015"/>
            </w:tabs>
            <w:rPr>
              <w:noProof/>
              <w:lang w:val="en-CA" w:eastAsia="en-CA"/>
            </w:rPr>
          </w:pPr>
          <w:hyperlink w:anchor="_Toc596800306">
            <w:r w:rsidR="739FAAB0" w:rsidRPr="739FAAB0">
              <w:rPr>
                <w:rStyle w:val="Hyperlink"/>
              </w:rPr>
              <w:t>Annex A – Authorization and Approvals</w:t>
            </w:r>
            <w:r w:rsidR="00204AFD">
              <w:tab/>
            </w:r>
            <w:r w:rsidR="00204AFD">
              <w:fldChar w:fldCharType="begin"/>
            </w:r>
            <w:r w:rsidR="00204AFD">
              <w:instrText>PAGEREF _Toc596800306 \h</w:instrText>
            </w:r>
            <w:r w:rsidR="00204AFD">
              <w:fldChar w:fldCharType="separate"/>
            </w:r>
            <w:r w:rsidR="739FAAB0" w:rsidRPr="739FAAB0">
              <w:rPr>
                <w:rStyle w:val="Hyperlink"/>
              </w:rPr>
              <w:t>15</w:t>
            </w:r>
            <w:r w:rsidR="00204AFD">
              <w:fldChar w:fldCharType="end"/>
            </w:r>
          </w:hyperlink>
        </w:p>
        <w:p w14:paraId="3FB7F32C" w14:textId="35013268" w:rsidR="00204AFD" w:rsidRDefault="00BB74F8" w:rsidP="739FAAB0">
          <w:pPr>
            <w:pStyle w:val="TOC2"/>
            <w:tabs>
              <w:tab w:val="right" w:leader="dot" w:pos="9015"/>
            </w:tabs>
            <w:rPr>
              <w:noProof/>
              <w:lang w:val="en-CA" w:eastAsia="en-CA"/>
            </w:rPr>
          </w:pPr>
          <w:hyperlink w:anchor="_Toc566665660">
            <w:r w:rsidR="739FAAB0" w:rsidRPr="739FAAB0">
              <w:rPr>
                <w:rStyle w:val="Hyperlink"/>
              </w:rPr>
              <w:t>Annex B:  Side-by-side comparison of estimated time required for sole source, estimated time required for micro-procurement, and actual time for micro-procurement</w:t>
            </w:r>
            <w:r w:rsidR="00204AFD">
              <w:tab/>
            </w:r>
            <w:r w:rsidR="00204AFD">
              <w:fldChar w:fldCharType="begin"/>
            </w:r>
            <w:r w:rsidR="00204AFD">
              <w:instrText>PAGEREF _Toc566665660 \h</w:instrText>
            </w:r>
            <w:r w:rsidR="00204AFD">
              <w:fldChar w:fldCharType="separate"/>
            </w:r>
            <w:r w:rsidR="739FAAB0" w:rsidRPr="739FAAB0">
              <w:rPr>
                <w:rStyle w:val="Hyperlink"/>
              </w:rPr>
              <w:t>16</w:t>
            </w:r>
            <w:r w:rsidR="00204AFD">
              <w:fldChar w:fldCharType="end"/>
            </w:r>
          </w:hyperlink>
        </w:p>
        <w:p w14:paraId="732B0423" w14:textId="2DBD570B" w:rsidR="739FAAB0" w:rsidRDefault="00BB74F8" w:rsidP="739FAAB0">
          <w:pPr>
            <w:pStyle w:val="TOC2"/>
            <w:tabs>
              <w:tab w:val="right" w:leader="dot" w:pos="9015"/>
            </w:tabs>
          </w:pPr>
          <w:hyperlink w:anchor="_Toc1864475875">
            <w:r w:rsidR="739FAAB0" w:rsidRPr="739FAAB0">
              <w:rPr>
                <w:rStyle w:val="Hyperlink"/>
              </w:rPr>
              <w:t>Annex C: our path through the lite project process￼</w:t>
            </w:r>
            <w:r w:rsidR="739FAAB0">
              <w:tab/>
            </w:r>
            <w:r w:rsidR="739FAAB0">
              <w:fldChar w:fldCharType="begin"/>
            </w:r>
            <w:r w:rsidR="739FAAB0">
              <w:instrText>PAGEREF _Toc1864475875 \h</w:instrText>
            </w:r>
            <w:r w:rsidR="739FAAB0">
              <w:fldChar w:fldCharType="separate"/>
            </w:r>
            <w:r w:rsidR="739FAAB0" w:rsidRPr="739FAAB0">
              <w:rPr>
                <w:rStyle w:val="Hyperlink"/>
              </w:rPr>
              <w:t>19</w:t>
            </w:r>
            <w:r w:rsidR="739FAAB0">
              <w:fldChar w:fldCharType="end"/>
            </w:r>
          </w:hyperlink>
          <w:r w:rsidR="739FAAB0">
            <w:fldChar w:fldCharType="end"/>
          </w:r>
        </w:p>
      </w:sdtContent>
    </w:sdt>
    <w:p w14:paraId="1196BE90" w14:textId="64D4EA16" w:rsidR="303DBD2E" w:rsidRDefault="303DBD2E" w:rsidP="303DBD2E">
      <w:pPr>
        <w:pStyle w:val="TOC2"/>
        <w:tabs>
          <w:tab w:val="right" w:leader="dot" w:pos="9015"/>
        </w:tabs>
      </w:pPr>
    </w:p>
    <w:p w14:paraId="0233054D" w14:textId="1068EF1B" w:rsidR="7E6FB0D5" w:rsidRDefault="7E6FB0D5" w:rsidP="7E6FB0D5"/>
    <w:p w14:paraId="58C792CF" w14:textId="5ED0D792" w:rsidR="7E6FB0D5" w:rsidRDefault="7003F262" w:rsidP="56C28C42">
      <w:pPr>
        <w:pStyle w:val="Heading2"/>
        <w:rPr>
          <w:rFonts w:ascii="Calibri Light" w:hAnsi="Calibri Light"/>
        </w:rPr>
      </w:pPr>
      <w:bookmarkStart w:id="1" w:name="_Toc1308801730"/>
      <w:bookmarkStart w:id="2" w:name="_Toc92761756"/>
      <w:bookmarkStart w:id="3" w:name="_Toc1985269628"/>
      <w:bookmarkStart w:id="4" w:name="_Toc2094260701"/>
      <w:bookmarkStart w:id="5" w:name="_Toc379989237"/>
      <w:bookmarkStart w:id="6" w:name="_Toc2058125811"/>
      <w:r>
        <w:t>1.0 About this document</w:t>
      </w:r>
      <w:bookmarkEnd w:id="1"/>
      <w:bookmarkEnd w:id="2"/>
      <w:bookmarkEnd w:id="3"/>
      <w:bookmarkEnd w:id="4"/>
      <w:bookmarkEnd w:id="5"/>
      <w:bookmarkEnd w:id="6"/>
    </w:p>
    <w:p w14:paraId="3B524321" w14:textId="6F3AFF5C" w:rsidR="7E6FB0D5" w:rsidRDefault="7003F262" w:rsidP="56C28C42">
      <w:pPr>
        <w:pStyle w:val="Heading3"/>
        <w:rPr>
          <w:rFonts w:ascii="Calibri Light" w:hAnsi="Calibri Light"/>
          <w:color w:val="1F3763"/>
          <w:lang w:val="en-US"/>
        </w:rPr>
      </w:pPr>
      <w:bookmarkStart w:id="7" w:name="_Toc439308291"/>
      <w:bookmarkStart w:id="8" w:name="_Toc44917545"/>
      <w:bookmarkStart w:id="9" w:name="_Toc2054229230"/>
      <w:bookmarkStart w:id="10" w:name="_Toc640566404"/>
      <w:bookmarkStart w:id="11" w:name="_Toc735805382"/>
      <w:bookmarkStart w:id="12" w:name="_Toc166089371"/>
      <w:r w:rsidRPr="739FAAB0">
        <w:rPr>
          <w:lang w:val="en-US"/>
        </w:rPr>
        <w:t>1.1       Document Purpose</w:t>
      </w:r>
      <w:bookmarkEnd w:id="7"/>
      <w:bookmarkEnd w:id="8"/>
      <w:bookmarkEnd w:id="9"/>
      <w:bookmarkEnd w:id="10"/>
      <w:bookmarkEnd w:id="11"/>
      <w:bookmarkEnd w:id="12"/>
    </w:p>
    <w:p w14:paraId="61FABD9D" w14:textId="10151066" w:rsidR="7E6FB0D5" w:rsidRDefault="7003F262" w:rsidP="7003F262">
      <w:pPr>
        <w:rPr>
          <w:rFonts w:ascii="Arial" w:eastAsia="Arial" w:hAnsi="Arial" w:cs="Arial"/>
          <w:lang w:val="en-US"/>
        </w:rPr>
      </w:pPr>
      <w:r w:rsidRPr="739FAAB0">
        <w:rPr>
          <w:rFonts w:ascii="Arial" w:eastAsia="Arial" w:hAnsi="Arial" w:cs="Arial"/>
          <w:lang w:val="en-US"/>
        </w:rPr>
        <w:t xml:space="preserve">This document combines both a results report and a lessons learned report. It draws on both positive and negative experiences from the micro-acquisition pilot. It serves to provide future project teams with information that can increase project efficiency and effectiveness by building on the experiences from past projects. </w:t>
      </w:r>
    </w:p>
    <w:p w14:paraId="4601A5CB" w14:textId="21A82274" w:rsidR="7E6FB0D5" w:rsidRDefault="7003F262" w:rsidP="7003F262">
      <w:pPr>
        <w:pStyle w:val="Heading3"/>
        <w:rPr>
          <w:rFonts w:ascii="Calibri Light" w:hAnsi="Calibri Light"/>
          <w:color w:val="1F3763"/>
          <w:lang w:val="en-US"/>
        </w:rPr>
      </w:pPr>
      <w:bookmarkStart w:id="13" w:name="_Toc2001714038"/>
      <w:bookmarkStart w:id="14" w:name="_Toc146944291"/>
      <w:bookmarkStart w:id="15" w:name="_Toc1799847529"/>
      <w:bookmarkStart w:id="16" w:name="_Toc63934030"/>
      <w:bookmarkStart w:id="17" w:name="_Toc8736589"/>
      <w:bookmarkStart w:id="18" w:name="_Toc842656653"/>
      <w:r w:rsidRPr="739FAAB0">
        <w:rPr>
          <w:lang w:val="en-US"/>
        </w:rPr>
        <w:t>1.1       Intended Audience</w:t>
      </w:r>
      <w:bookmarkEnd w:id="13"/>
      <w:bookmarkEnd w:id="14"/>
      <w:bookmarkEnd w:id="15"/>
      <w:bookmarkEnd w:id="16"/>
      <w:bookmarkEnd w:id="17"/>
      <w:bookmarkEnd w:id="18"/>
    </w:p>
    <w:p w14:paraId="4269CE9C" w14:textId="12E0A146" w:rsidR="7E6FB0D5" w:rsidRDefault="7003F262" w:rsidP="7003F262">
      <w:pPr>
        <w:rPr>
          <w:rFonts w:ascii="Arial" w:eastAsia="Arial" w:hAnsi="Arial" w:cs="Arial"/>
          <w:lang w:val="en-US"/>
        </w:rPr>
      </w:pPr>
      <w:proofErr w:type="gramStart"/>
      <w:r w:rsidRPr="739FAAB0">
        <w:rPr>
          <w:rFonts w:ascii="Arial" w:eastAsia="Arial" w:hAnsi="Arial" w:cs="Arial"/>
          <w:lang w:val="en-US"/>
        </w:rPr>
        <w:t>This report is used by various stakeholders, as well as anyone who might be thinking of doing a similar pilot in the future</w:t>
      </w:r>
      <w:proofErr w:type="gramEnd"/>
      <w:r w:rsidRPr="739FAAB0">
        <w:rPr>
          <w:rFonts w:ascii="Arial" w:eastAsia="Arial" w:hAnsi="Arial" w:cs="Arial"/>
          <w:lang w:val="en-US"/>
        </w:rPr>
        <w:t>.</w:t>
      </w:r>
    </w:p>
    <w:p w14:paraId="02817223" w14:textId="40EBC903" w:rsidR="7E6FB0D5" w:rsidRDefault="7003F262" w:rsidP="7E6FB0D5">
      <w:r w:rsidRPr="7003F262">
        <w:rPr>
          <w:rFonts w:ascii="Arial" w:eastAsia="Arial" w:hAnsi="Arial" w:cs="Arial"/>
          <w:b/>
          <w:bCs/>
          <w:color w:val="44546A" w:themeColor="text2"/>
          <w:sz w:val="18"/>
          <w:szCs w:val="18"/>
        </w:rPr>
        <w:t>Table 1: Intended Audience</w:t>
      </w:r>
    </w:p>
    <w:tbl>
      <w:tblPr>
        <w:tblStyle w:val="TableGrid"/>
        <w:tblW w:w="0" w:type="auto"/>
        <w:tblLayout w:type="fixed"/>
        <w:tblLook w:val="04A0" w:firstRow="1" w:lastRow="0" w:firstColumn="1" w:lastColumn="0" w:noHBand="0" w:noVBand="1"/>
      </w:tblPr>
      <w:tblGrid>
        <w:gridCol w:w="2388"/>
        <w:gridCol w:w="6627"/>
      </w:tblGrid>
      <w:tr w:rsidR="7003F262" w14:paraId="3D0F989F" w14:textId="77777777" w:rsidTr="5C5B6BDF">
        <w:tc>
          <w:tcPr>
            <w:tcW w:w="2388" w:type="dxa"/>
            <w:tcBorders>
              <w:top w:val="single" w:sz="8" w:space="0" w:color="auto"/>
              <w:left w:val="single" w:sz="8" w:space="0" w:color="auto"/>
              <w:bottom w:val="single" w:sz="8" w:space="0" w:color="auto"/>
              <w:right w:val="single" w:sz="8" w:space="0" w:color="auto"/>
            </w:tcBorders>
            <w:shd w:val="clear" w:color="auto" w:fill="BDD6EE" w:themeFill="accent5" w:themeFillTint="66"/>
          </w:tcPr>
          <w:p w14:paraId="68915837" w14:textId="46B39C18" w:rsidR="7003F262" w:rsidRDefault="7003F262" w:rsidP="7003F262">
            <w:pPr>
              <w:jc w:val="center"/>
              <w:rPr>
                <w:rFonts w:ascii="Arial" w:eastAsia="Arial" w:hAnsi="Arial" w:cs="Arial"/>
                <w:b/>
                <w:bCs/>
                <w:sz w:val="20"/>
                <w:szCs w:val="20"/>
                <w:lang w:val="en-US"/>
              </w:rPr>
            </w:pPr>
            <w:r w:rsidRPr="7003F262">
              <w:rPr>
                <w:rFonts w:ascii="Arial" w:eastAsia="Arial" w:hAnsi="Arial" w:cs="Arial"/>
                <w:b/>
                <w:bCs/>
                <w:sz w:val="20"/>
                <w:szCs w:val="20"/>
                <w:lang w:val="en-US"/>
              </w:rPr>
              <w:t>Stakeholder</w:t>
            </w:r>
          </w:p>
        </w:tc>
        <w:tc>
          <w:tcPr>
            <w:tcW w:w="6627" w:type="dxa"/>
            <w:tcBorders>
              <w:top w:val="single" w:sz="8" w:space="0" w:color="auto"/>
              <w:left w:val="single" w:sz="8" w:space="0" w:color="auto"/>
              <w:bottom w:val="single" w:sz="8" w:space="0" w:color="auto"/>
              <w:right w:val="single" w:sz="8" w:space="0" w:color="auto"/>
            </w:tcBorders>
            <w:shd w:val="clear" w:color="auto" w:fill="BDD6EE" w:themeFill="accent5" w:themeFillTint="66"/>
          </w:tcPr>
          <w:p w14:paraId="21378598" w14:textId="42CDE079" w:rsidR="7003F262" w:rsidRDefault="7003F262" w:rsidP="7003F262">
            <w:pPr>
              <w:jc w:val="center"/>
              <w:rPr>
                <w:rFonts w:ascii="Arial" w:eastAsia="Arial" w:hAnsi="Arial" w:cs="Arial"/>
                <w:b/>
                <w:bCs/>
                <w:sz w:val="20"/>
                <w:szCs w:val="20"/>
                <w:lang w:val="en-US"/>
              </w:rPr>
            </w:pPr>
            <w:r w:rsidRPr="7003F262">
              <w:rPr>
                <w:rFonts w:ascii="Arial" w:eastAsia="Arial" w:hAnsi="Arial" w:cs="Arial"/>
                <w:b/>
                <w:bCs/>
                <w:sz w:val="20"/>
                <w:szCs w:val="20"/>
                <w:lang w:val="en-US"/>
              </w:rPr>
              <w:t>Purpose</w:t>
            </w:r>
          </w:p>
        </w:tc>
      </w:tr>
      <w:tr w:rsidR="7003F262" w14:paraId="5B61B34D" w14:textId="77777777" w:rsidTr="5C5B6BDF">
        <w:tc>
          <w:tcPr>
            <w:tcW w:w="2388" w:type="dxa"/>
            <w:tcBorders>
              <w:top w:val="single" w:sz="8" w:space="0" w:color="auto"/>
              <w:left w:val="single" w:sz="8" w:space="0" w:color="auto"/>
              <w:bottom w:val="single" w:sz="8" w:space="0" w:color="auto"/>
              <w:right w:val="single" w:sz="8" w:space="0" w:color="auto"/>
            </w:tcBorders>
          </w:tcPr>
          <w:p w14:paraId="4F581DC4" w14:textId="06AAD6DE" w:rsidR="7003F262" w:rsidRDefault="7003F262" w:rsidP="7003F262">
            <w:pPr>
              <w:jc w:val="center"/>
              <w:rPr>
                <w:rFonts w:ascii="Arial" w:eastAsia="Arial" w:hAnsi="Arial" w:cs="Arial"/>
                <w:b/>
                <w:bCs/>
                <w:sz w:val="20"/>
                <w:szCs w:val="20"/>
                <w:lang w:val="en-US"/>
              </w:rPr>
            </w:pPr>
            <w:r w:rsidRPr="7003F262">
              <w:rPr>
                <w:rFonts w:ascii="Arial" w:eastAsia="Arial" w:hAnsi="Arial" w:cs="Arial"/>
                <w:b/>
                <w:bCs/>
                <w:sz w:val="20"/>
                <w:szCs w:val="20"/>
                <w:lang w:val="en-US"/>
              </w:rPr>
              <w:t>Executive Sponsors</w:t>
            </w:r>
          </w:p>
        </w:tc>
        <w:tc>
          <w:tcPr>
            <w:tcW w:w="6627" w:type="dxa"/>
            <w:tcBorders>
              <w:top w:val="single" w:sz="8" w:space="0" w:color="auto"/>
              <w:left w:val="single" w:sz="8" w:space="0" w:color="auto"/>
              <w:bottom w:val="single" w:sz="8" w:space="0" w:color="auto"/>
              <w:right w:val="single" w:sz="8" w:space="0" w:color="auto"/>
            </w:tcBorders>
          </w:tcPr>
          <w:p w14:paraId="0B8E9FE8" w14:textId="2DDB3745" w:rsidR="7003F262" w:rsidRDefault="7003F262">
            <w:r w:rsidRPr="7003F262">
              <w:rPr>
                <w:rFonts w:ascii="Arial" w:eastAsia="Arial" w:hAnsi="Arial" w:cs="Arial"/>
                <w:sz w:val="20"/>
                <w:szCs w:val="20"/>
                <w:lang w:val="en-US"/>
              </w:rPr>
              <w:t>Approves the lessons learned captured in this Report.</w:t>
            </w:r>
          </w:p>
        </w:tc>
      </w:tr>
      <w:tr w:rsidR="7003F262" w14:paraId="0B6FF6DA" w14:textId="77777777" w:rsidTr="5C5B6BDF">
        <w:tc>
          <w:tcPr>
            <w:tcW w:w="2388" w:type="dxa"/>
            <w:tcBorders>
              <w:top w:val="single" w:sz="8" w:space="0" w:color="auto"/>
              <w:left w:val="single" w:sz="8" w:space="0" w:color="auto"/>
              <w:bottom w:val="single" w:sz="8" w:space="0" w:color="auto"/>
              <w:right w:val="single" w:sz="8" w:space="0" w:color="auto"/>
            </w:tcBorders>
          </w:tcPr>
          <w:p w14:paraId="6B61FDD0" w14:textId="55D70153" w:rsidR="7003F262" w:rsidRDefault="7003F262" w:rsidP="7003F262">
            <w:pPr>
              <w:spacing w:line="259" w:lineRule="auto"/>
              <w:jc w:val="center"/>
              <w:rPr>
                <w:rFonts w:ascii="Arial" w:eastAsia="Arial" w:hAnsi="Arial" w:cs="Arial"/>
                <w:sz w:val="20"/>
                <w:szCs w:val="20"/>
                <w:lang w:val="en-US"/>
              </w:rPr>
            </w:pPr>
            <w:r w:rsidRPr="7003F262">
              <w:rPr>
                <w:rFonts w:ascii="Arial" w:eastAsia="Arial" w:hAnsi="Arial" w:cs="Arial"/>
                <w:b/>
                <w:bCs/>
                <w:sz w:val="20"/>
                <w:szCs w:val="20"/>
                <w:lang w:val="en-US"/>
              </w:rPr>
              <w:t>Pilot lead</w:t>
            </w:r>
          </w:p>
        </w:tc>
        <w:tc>
          <w:tcPr>
            <w:tcW w:w="6627" w:type="dxa"/>
            <w:tcBorders>
              <w:top w:val="single" w:sz="8" w:space="0" w:color="auto"/>
              <w:left w:val="single" w:sz="8" w:space="0" w:color="auto"/>
              <w:bottom w:val="single" w:sz="8" w:space="0" w:color="auto"/>
              <w:right w:val="single" w:sz="8" w:space="0" w:color="auto"/>
            </w:tcBorders>
          </w:tcPr>
          <w:p w14:paraId="6C8C722F" w14:textId="34C80393" w:rsidR="7003F262" w:rsidRDefault="7003F262">
            <w:r w:rsidRPr="7003F262">
              <w:rPr>
                <w:rFonts w:ascii="Arial" w:eastAsia="Arial" w:hAnsi="Arial" w:cs="Arial"/>
                <w:sz w:val="20"/>
                <w:szCs w:val="20"/>
                <w:lang w:val="en-US"/>
              </w:rPr>
              <w:t>Facilitates the lessons learned process and documents the lessons learned contributed from the project team and stakeholders in this Lessons Learned Report.</w:t>
            </w:r>
          </w:p>
        </w:tc>
      </w:tr>
      <w:tr w:rsidR="7003F262" w14:paraId="2A9405F5" w14:textId="77777777" w:rsidTr="5C5B6BDF">
        <w:tc>
          <w:tcPr>
            <w:tcW w:w="2388" w:type="dxa"/>
            <w:tcBorders>
              <w:top w:val="single" w:sz="8" w:space="0" w:color="auto"/>
              <w:left w:val="single" w:sz="8" w:space="0" w:color="auto"/>
              <w:bottom w:val="single" w:sz="8" w:space="0" w:color="auto"/>
              <w:right w:val="single" w:sz="8" w:space="0" w:color="auto"/>
            </w:tcBorders>
          </w:tcPr>
          <w:p w14:paraId="4F793DEB" w14:textId="1689B9EC" w:rsidR="7003F262" w:rsidRDefault="7003F262" w:rsidP="7003F262">
            <w:pPr>
              <w:spacing w:line="259" w:lineRule="auto"/>
              <w:jc w:val="center"/>
              <w:rPr>
                <w:rFonts w:ascii="Arial" w:eastAsia="Arial" w:hAnsi="Arial" w:cs="Arial"/>
                <w:sz w:val="20"/>
                <w:szCs w:val="20"/>
                <w:lang w:val="en-US"/>
              </w:rPr>
            </w:pPr>
            <w:r w:rsidRPr="5C5B6BDF">
              <w:rPr>
                <w:rFonts w:ascii="Arial" w:eastAsia="Arial" w:hAnsi="Arial" w:cs="Arial"/>
                <w:b/>
                <w:bCs/>
                <w:sz w:val="20"/>
                <w:szCs w:val="20"/>
                <w:lang w:val="en-US"/>
              </w:rPr>
              <w:lastRenderedPageBreak/>
              <w:t>CFOB team/IT Strategy team/Clients</w:t>
            </w:r>
          </w:p>
        </w:tc>
        <w:tc>
          <w:tcPr>
            <w:tcW w:w="6627" w:type="dxa"/>
            <w:tcBorders>
              <w:top w:val="single" w:sz="8" w:space="0" w:color="auto"/>
              <w:left w:val="single" w:sz="8" w:space="0" w:color="auto"/>
              <w:bottom w:val="single" w:sz="8" w:space="0" w:color="auto"/>
              <w:right w:val="single" w:sz="8" w:space="0" w:color="auto"/>
            </w:tcBorders>
          </w:tcPr>
          <w:p w14:paraId="0AD251BC" w14:textId="68238AC2" w:rsidR="7003F262" w:rsidRDefault="7003F262">
            <w:r w:rsidRPr="7003F262">
              <w:rPr>
                <w:rFonts w:ascii="Arial" w:eastAsia="Arial" w:hAnsi="Arial" w:cs="Arial"/>
                <w:sz w:val="20"/>
                <w:szCs w:val="20"/>
                <w:lang w:val="en-US"/>
              </w:rPr>
              <w:t>Contributes to Lessons Learned.</w:t>
            </w:r>
          </w:p>
        </w:tc>
      </w:tr>
      <w:tr w:rsidR="7003F262" w14:paraId="3FE87359" w14:textId="77777777" w:rsidTr="5C5B6BDF">
        <w:trPr>
          <w:trHeight w:val="795"/>
        </w:trPr>
        <w:tc>
          <w:tcPr>
            <w:tcW w:w="2388" w:type="dxa"/>
            <w:tcBorders>
              <w:top w:val="single" w:sz="8" w:space="0" w:color="auto"/>
              <w:left w:val="single" w:sz="8" w:space="0" w:color="auto"/>
              <w:bottom w:val="single" w:sz="8" w:space="0" w:color="auto"/>
              <w:right w:val="single" w:sz="8" w:space="0" w:color="auto"/>
            </w:tcBorders>
          </w:tcPr>
          <w:p w14:paraId="5B7D0A1F" w14:textId="49F067D3" w:rsidR="7003F262" w:rsidRDefault="7003F262" w:rsidP="7003F262">
            <w:pPr>
              <w:jc w:val="center"/>
              <w:rPr>
                <w:rFonts w:ascii="Arial" w:eastAsia="Arial" w:hAnsi="Arial" w:cs="Arial"/>
                <w:b/>
                <w:bCs/>
                <w:sz w:val="20"/>
                <w:szCs w:val="20"/>
                <w:lang w:val="en-US"/>
              </w:rPr>
            </w:pPr>
            <w:r w:rsidRPr="7003F262">
              <w:rPr>
                <w:rFonts w:ascii="Arial" w:eastAsia="Arial" w:hAnsi="Arial" w:cs="Arial"/>
                <w:b/>
                <w:bCs/>
                <w:sz w:val="20"/>
                <w:szCs w:val="20"/>
                <w:lang w:val="en-US"/>
              </w:rPr>
              <w:t>Future Teams looking at micro-procurement</w:t>
            </w:r>
          </w:p>
        </w:tc>
        <w:tc>
          <w:tcPr>
            <w:tcW w:w="6627" w:type="dxa"/>
            <w:tcBorders>
              <w:top w:val="single" w:sz="8" w:space="0" w:color="auto"/>
              <w:left w:val="single" w:sz="8" w:space="0" w:color="auto"/>
              <w:bottom w:val="single" w:sz="8" w:space="0" w:color="auto"/>
              <w:right w:val="single" w:sz="8" w:space="0" w:color="auto"/>
            </w:tcBorders>
          </w:tcPr>
          <w:p w14:paraId="725B7478" w14:textId="2BB59888" w:rsidR="7003F262" w:rsidRDefault="7003F262">
            <w:r w:rsidRPr="7003F262">
              <w:rPr>
                <w:rFonts w:ascii="Arial" w:eastAsia="Arial" w:hAnsi="Arial" w:cs="Arial"/>
                <w:sz w:val="20"/>
                <w:szCs w:val="20"/>
                <w:lang w:val="en-US"/>
              </w:rPr>
              <w:t>Reviews the lessons learned from this project at the startup of a new project to embed continuous improvement into project performance.</w:t>
            </w:r>
          </w:p>
        </w:tc>
      </w:tr>
    </w:tbl>
    <w:p w14:paraId="2E7C01D5" w14:textId="7C528E41" w:rsidR="7E6FB0D5" w:rsidRDefault="7E6FB0D5" w:rsidP="7003F262"/>
    <w:p w14:paraId="4905275B" w14:textId="6E54B632" w:rsidR="7E6FB0D5" w:rsidRDefault="790EEEC0" w:rsidP="7003F262">
      <w:pPr>
        <w:pStyle w:val="Heading2"/>
        <w:rPr>
          <w:rFonts w:ascii="Calibri Light" w:hAnsi="Calibri Light"/>
        </w:rPr>
      </w:pPr>
      <w:bookmarkStart w:id="19" w:name="_Toc262986449"/>
      <w:bookmarkStart w:id="20" w:name="_Toc218746736"/>
      <w:bookmarkStart w:id="21" w:name="_Toc886807444"/>
      <w:bookmarkStart w:id="22" w:name="_Toc1294078337"/>
      <w:bookmarkStart w:id="23" w:name="_Toc1517101567"/>
      <w:bookmarkStart w:id="24" w:name="_Toc1779697962"/>
      <w:r>
        <w:t>2.0 Project Description</w:t>
      </w:r>
      <w:bookmarkEnd w:id="19"/>
      <w:bookmarkEnd w:id="20"/>
      <w:bookmarkEnd w:id="21"/>
      <w:bookmarkEnd w:id="22"/>
    </w:p>
    <w:p w14:paraId="22A964E5" w14:textId="099A88D9" w:rsidR="7E6FB0D5" w:rsidRDefault="790EEEC0" w:rsidP="56C28C42">
      <w:pPr>
        <w:pStyle w:val="Heading3"/>
        <w:rPr>
          <w:rFonts w:ascii="Calibri Light" w:hAnsi="Calibri Light"/>
          <w:color w:val="1F3763"/>
        </w:rPr>
      </w:pPr>
      <w:bookmarkStart w:id="25" w:name="_Toc216927258"/>
      <w:bookmarkStart w:id="26" w:name="_Toc1570889101"/>
      <w:bookmarkStart w:id="27" w:name="_Toc812621888"/>
      <w:bookmarkStart w:id="28" w:name="_Toc323428686"/>
      <w:r>
        <w:t>2.1 Background and planning</w:t>
      </w:r>
      <w:bookmarkEnd w:id="23"/>
      <w:bookmarkEnd w:id="24"/>
      <w:bookmarkEnd w:id="25"/>
      <w:bookmarkEnd w:id="26"/>
      <w:bookmarkEnd w:id="27"/>
      <w:bookmarkEnd w:id="28"/>
    </w:p>
    <w:p w14:paraId="23D3A590" w14:textId="3F475460" w:rsidR="7E6FB0D5" w:rsidRDefault="7E6FB0D5" w:rsidP="7E6FB0D5"/>
    <w:p w14:paraId="626EAC53" w14:textId="743438EA" w:rsidR="303DBD2E" w:rsidRDefault="2EC12F7C" w:rsidP="303DBD2E">
      <w:r>
        <w:t xml:space="preserve">The micro-acquisition pilot </w:t>
      </w:r>
      <w:proofErr w:type="gramStart"/>
      <w:r>
        <w:t>was launched</w:t>
      </w:r>
      <w:proofErr w:type="gramEnd"/>
      <w:r>
        <w:t xml:space="preserve"> as a partnership between IITB and CFOB in June </w:t>
      </w:r>
      <w:r w:rsidR="21099CFD">
        <w:t xml:space="preserve">2021 </w:t>
      </w:r>
      <w:r>
        <w:t>after a year of planning and design.</w:t>
      </w:r>
    </w:p>
    <w:p w14:paraId="09BDE2B1" w14:textId="224B18E1" w:rsidR="7003F262" w:rsidRDefault="7003F262" w:rsidP="7003F262">
      <w:r>
        <w:t xml:space="preserve">The pilot provided a means for ESDC to purchase code licensed as open source, within constraints (purchase had to be under $10K, all work had to be unclassified and done on open repositories). The pilot </w:t>
      </w:r>
      <w:proofErr w:type="gramStart"/>
      <w:r>
        <w:t>was launched</w:t>
      </w:r>
      <w:proofErr w:type="gramEnd"/>
      <w:r>
        <w:t xml:space="preserve"> to address:</w:t>
      </w:r>
    </w:p>
    <w:p w14:paraId="5B4AF8CB" w14:textId="406D49CC" w:rsidR="7003F262" w:rsidRDefault="7003F262" w:rsidP="7003F262">
      <w:pPr>
        <w:pStyle w:val="ListParagraph"/>
        <w:numPr>
          <w:ilvl w:val="0"/>
          <w:numId w:val="2"/>
        </w:numPr>
        <w:rPr>
          <w:rFonts w:eastAsiaTheme="minorEastAsia"/>
        </w:rPr>
      </w:pPr>
      <w:r>
        <w:t>Barriers which resulted in reduced access to IT talent</w:t>
      </w:r>
    </w:p>
    <w:p w14:paraId="7DBB12DE" w14:textId="004EE076" w:rsidR="7003F262" w:rsidRDefault="7003F262" w:rsidP="7003F262">
      <w:pPr>
        <w:pStyle w:val="ListParagraph"/>
        <w:numPr>
          <w:ilvl w:val="0"/>
          <w:numId w:val="2"/>
        </w:numPr>
      </w:pPr>
      <w:r>
        <w:t>Excessive time spent formalizing small contracts (for both IT and procurement employees)</w:t>
      </w:r>
    </w:p>
    <w:p w14:paraId="31D015B6" w14:textId="526EB5BE" w:rsidR="7003F262" w:rsidRDefault="7003F262" w:rsidP="7003F262">
      <w:pPr>
        <w:pStyle w:val="ListParagraph"/>
        <w:numPr>
          <w:ilvl w:val="0"/>
          <w:numId w:val="2"/>
        </w:numPr>
      </w:pPr>
      <w:r>
        <w:t>Provide a means to get ad hoc development work – for agile/dev ops development</w:t>
      </w:r>
    </w:p>
    <w:p w14:paraId="4A445CDF" w14:textId="138942E3" w:rsidR="7003F262" w:rsidRDefault="7003F262" w:rsidP="7003F262">
      <w:pPr>
        <w:pStyle w:val="ListParagraph"/>
        <w:numPr>
          <w:ilvl w:val="0"/>
          <w:numId w:val="2"/>
        </w:numPr>
      </w:pPr>
      <w:r>
        <w:t xml:space="preserve">Limited use of open source at ESDC </w:t>
      </w:r>
    </w:p>
    <w:p w14:paraId="23249A92" w14:textId="6A6F415D" w:rsidR="7003F262" w:rsidRDefault="7003F262" w:rsidP="7003F262">
      <w:r>
        <w:t>The pilot consisted of:</w:t>
      </w:r>
    </w:p>
    <w:p w14:paraId="6E89BD25" w14:textId="05E433BF" w:rsidR="7003F262" w:rsidRDefault="7003F262" w:rsidP="7003F262">
      <w:pPr>
        <w:pStyle w:val="ListParagraph"/>
        <w:numPr>
          <w:ilvl w:val="0"/>
          <w:numId w:val="1"/>
        </w:numPr>
        <w:rPr>
          <w:rFonts w:eastAsiaTheme="minorEastAsia"/>
        </w:rPr>
      </w:pPr>
      <w:r>
        <w:t>A simplified procurement process (few approvals required, less paperwork etc.)</w:t>
      </w:r>
    </w:p>
    <w:p w14:paraId="0A70E976" w14:textId="74F23338" w:rsidR="7003F262" w:rsidRDefault="7003F262" w:rsidP="7003F262">
      <w:pPr>
        <w:pStyle w:val="ListParagraph"/>
        <w:numPr>
          <w:ilvl w:val="0"/>
          <w:numId w:val="1"/>
        </w:numPr>
      </w:pPr>
      <w:r>
        <w:t xml:space="preserve">A </w:t>
      </w:r>
      <w:hyperlink r:id="rId10" w:history="1">
        <w:r w:rsidRPr="7003F262">
          <w:rPr>
            <w:rStyle w:val="Hyperlink"/>
          </w:rPr>
          <w:t>website</w:t>
        </w:r>
      </w:hyperlink>
      <w:r>
        <w:t xml:space="preserve"> to share opportunities and find talent</w:t>
      </w:r>
    </w:p>
    <w:p w14:paraId="5320DCB3" w14:textId="2154E04D" w:rsidR="7003F262" w:rsidRDefault="7003F262" w:rsidP="7003F262"/>
    <w:p w14:paraId="19445DBD" w14:textId="57362B9C" w:rsidR="303DBD2E" w:rsidRDefault="2EC12F7C" w:rsidP="303DBD2E">
      <w:r>
        <w:t xml:space="preserve">During the design </w:t>
      </w:r>
      <w:proofErr w:type="gramStart"/>
      <w:r>
        <w:t>process</w:t>
      </w:r>
      <w:proofErr w:type="gramEnd"/>
      <w:r>
        <w:t xml:space="preserve"> several sessions were held with stakeholders (Chief Financial Officer Branch, Office of Small and Medium Enterprise-PSPC) to develop the micro-acquisition processes using personas and use cases.</w:t>
      </w:r>
    </w:p>
    <w:p w14:paraId="2BDAA3CF" w14:textId="744899B6" w:rsidR="303DBD2E" w:rsidRDefault="303DBD2E" w:rsidP="303DBD2E">
      <w:r>
        <w:t xml:space="preserve">Additional consultations </w:t>
      </w:r>
      <w:proofErr w:type="gramStart"/>
      <w:r>
        <w:t>were done</w:t>
      </w:r>
      <w:proofErr w:type="gramEnd"/>
      <w:r>
        <w:t xml:space="preserve"> with the procurement policy team at TBS, the financial team in IITB, the Intellectual Property Centre of Expertise (ESDC), the privacy team at ESDC and the BC Developers Exchange.</w:t>
      </w:r>
    </w:p>
    <w:p w14:paraId="0EDCBA7C" w14:textId="07BB8424" w:rsidR="7E6FB0D5" w:rsidRDefault="7E6FB0D5" w:rsidP="303DBD2E">
      <w:r>
        <w:t xml:space="preserve">Further details regarding the context and background for doing this pilot can be found in the </w:t>
      </w:r>
      <w:hyperlink r:id="rId11">
        <w:r w:rsidRPr="303DBD2E">
          <w:rPr>
            <w:rStyle w:val="Hyperlink"/>
          </w:rPr>
          <w:t>business case</w:t>
        </w:r>
      </w:hyperlink>
      <w:r>
        <w:t xml:space="preserve"> and in our blog series – </w:t>
      </w:r>
      <w:hyperlink r:id="rId12">
        <w:r w:rsidRPr="303DBD2E">
          <w:rPr>
            <w:rStyle w:val="Hyperlink"/>
          </w:rPr>
          <w:t>better tech through micro-procurement</w:t>
        </w:r>
      </w:hyperlink>
      <w:r>
        <w:t>.</w:t>
      </w:r>
    </w:p>
    <w:p w14:paraId="2A69E81B" w14:textId="50A36C2B" w:rsidR="303DBD2E" w:rsidRDefault="303DBD2E" w:rsidP="303DBD2E"/>
    <w:p w14:paraId="3819BF25" w14:textId="25CDA2E6" w:rsidR="303DBD2E" w:rsidRDefault="2EC12F7C" w:rsidP="00500205">
      <w:pPr>
        <w:pStyle w:val="Heading3"/>
        <w:rPr>
          <w:rFonts w:ascii="Calibri Light" w:hAnsi="Calibri Light"/>
          <w:color w:val="1F3763"/>
        </w:rPr>
      </w:pPr>
      <w:bookmarkStart w:id="29" w:name="_Toc1567547678"/>
      <w:bookmarkStart w:id="30" w:name="_Toc1928176470"/>
      <w:bookmarkStart w:id="31" w:name="_Toc1241804160"/>
      <w:bookmarkStart w:id="32" w:name="_Toc1874788516"/>
      <w:bookmarkStart w:id="33" w:name="_Toc796238328"/>
      <w:bookmarkStart w:id="34" w:name="_Toc1639418874"/>
      <w:r>
        <w:t>2.2 Build and operations</w:t>
      </w:r>
      <w:bookmarkEnd w:id="29"/>
      <w:bookmarkEnd w:id="30"/>
      <w:bookmarkEnd w:id="31"/>
      <w:bookmarkEnd w:id="32"/>
      <w:bookmarkEnd w:id="33"/>
      <w:bookmarkEnd w:id="34"/>
    </w:p>
    <w:p w14:paraId="7F20C8E1" w14:textId="1EDFD728" w:rsidR="303DBD2E" w:rsidRPr="00500205" w:rsidRDefault="2EC12F7C" w:rsidP="303DBD2E">
      <w:pPr>
        <w:rPr>
          <w:lang w:val="en-CA"/>
        </w:rPr>
      </w:pPr>
      <w:r>
        <w:t xml:space="preserve">The </w:t>
      </w:r>
      <w:hyperlink r:id="rId13">
        <w:proofErr w:type="gramStart"/>
        <w:r w:rsidRPr="7003F262">
          <w:rPr>
            <w:rStyle w:val="Hyperlink"/>
          </w:rPr>
          <w:t>website for the pilot</w:t>
        </w:r>
      </w:hyperlink>
      <w:r>
        <w:t xml:space="preserve"> was built in-house by the IT Strategy team using GitHub pages, and WET templates</w:t>
      </w:r>
      <w:proofErr w:type="gramEnd"/>
      <w:r>
        <w:t xml:space="preserve">. The website was hosted </w:t>
      </w:r>
      <w:proofErr w:type="gramStart"/>
      <w:r>
        <w:t>for free</w:t>
      </w:r>
      <w:proofErr w:type="gramEnd"/>
      <w:r>
        <w:t xml:space="preserve"> on </w:t>
      </w:r>
      <w:hyperlink r:id="rId14">
        <w:r w:rsidRPr="7003F262">
          <w:rPr>
            <w:rStyle w:val="Hyperlink"/>
          </w:rPr>
          <w:t>alpha.canada.ca</w:t>
        </w:r>
      </w:hyperlink>
      <w:r>
        <w:t xml:space="preserve">. </w:t>
      </w:r>
    </w:p>
    <w:p w14:paraId="47F54A29" w14:textId="05CA9359" w:rsidR="303DBD2E" w:rsidRDefault="303DBD2E" w:rsidP="303DBD2E">
      <w:r>
        <w:t xml:space="preserve">During the pilot, only one opportunity </w:t>
      </w:r>
      <w:proofErr w:type="gramStart"/>
      <w:r>
        <w:t>was posted</w:t>
      </w:r>
      <w:proofErr w:type="gramEnd"/>
      <w:r>
        <w:t xml:space="preserve"> on the pilot website. This opportunity went through the evaluation phase and supplier selection. This opportunity did not result in payment to the supplier as the contract </w:t>
      </w:r>
      <w:proofErr w:type="gramStart"/>
      <w:r>
        <w:t>was terminated</w:t>
      </w:r>
      <w:proofErr w:type="gramEnd"/>
      <w:r>
        <w:t xml:space="preserve"> due to non-delivery. As the other applicants for that opportunity had not passed the mandatory criteria, the work </w:t>
      </w:r>
      <w:proofErr w:type="gramStart"/>
      <w:r>
        <w:t>could not be passed on</w:t>
      </w:r>
      <w:proofErr w:type="gramEnd"/>
      <w:r>
        <w:t xml:space="preserve"> to another supplier. The ESDC client chose to not re-run the opportunity to find new suppliers.</w:t>
      </w:r>
    </w:p>
    <w:p w14:paraId="037E0A74" w14:textId="4DCBA6CA" w:rsidR="303DBD2E" w:rsidRDefault="2EC12F7C" w:rsidP="303DBD2E">
      <w:r>
        <w:lastRenderedPageBreak/>
        <w:t xml:space="preserve">During the </w:t>
      </w:r>
      <w:proofErr w:type="gramStart"/>
      <w:r>
        <w:t>pilot</w:t>
      </w:r>
      <w:proofErr w:type="gramEnd"/>
      <w:r>
        <w:t xml:space="preserve"> many meetings were held with potential clients. A </w:t>
      </w:r>
      <w:hyperlink r:id="rId15">
        <w:r w:rsidRPr="5C5B6BDF">
          <w:rPr>
            <w:rStyle w:val="Hyperlink"/>
          </w:rPr>
          <w:t>communications plan</w:t>
        </w:r>
      </w:hyperlink>
      <w:r>
        <w:t xml:space="preserve"> </w:t>
      </w:r>
      <w:proofErr w:type="gramStart"/>
      <w:r>
        <w:t>was developed and reviewed by the IITB Communications and Change Management team</w:t>
      </w:r>
      <w:proofErr w:type="gramEnd"/>
      <w:r>
        <w:t>. This plan guided both our internal and external communications.</w:t>
      </w:r>
    </w:p>
    <w:p w14:paraId="4FF70E78" w14:textId="1F5A5F7D" w:rsidR="303DBD2E" w:rsidRDefault="303DBD2E" w:rsidP="303DBD2E"/>
    <w:p w14:paraId="7A5ADEF4" w14:textId="3267C414" w:rsidR="7E6FB0D5" w:rsidRDefault="790EEEC0" w:rsidP="00500205">
      <w:pPr>
        <w:pStyle w:val="Heading3"/>
        <w:rPr>
          <w:rFonts w:ascii="Calibri Light" w:hAnsi="Calibri Light"/>
          <w:color w:val="1F3763"/>
        </w:rPr>
      </w:pPr>
      <w:bookmarkStart w:id="35" w:name="_Toc1381297643"/>
      <w:bookmarkStart w:id="36" w:name="_Toc658553477"/>
      <w:bookmarkStart w:id="37" w:name="_Toc365545755"/>
      <w:bookmarkStart w:id="38" w:name="_Toc340565856"/>
      <w:bookmarkStart w:id="39" w:name="_Toc1585067583"/>
      <w:bookmarkStart w:id="40" w:name="_Toc1535721866"/>
      <w:r>
        <w:t>2.3 Pilot Objectives</w:t>
      </w:r>
      <w:bookmarkEnd w:id="35"/>
      <w:bookmarkEnd w:id="36"/>
      <w:bookmarkEnd w:id="37"/>
      <w:bookmarkEnd w:id="38"/>
      <w:bookmarkEnd w:id="39"/>
      <w:bookmarkEnd w:id="40"/>
    </w:p>
    <w:p w14:paraId="1B1159A8" w14:textId="201D2A8F" w:rsidR="7E6FB0D5" w:rsidRDefault="790EEEC0" w:rsidP="303DBD2E">
      <w:pPr>
        <w:rPr>
          <w:rFonts w:ascii="Calibri" w:eastAsia="Calibri" w:hAnsi="Calibri" w:cs="Calibri"/>
          <w:color w:val="000000" w:themeColor="text1"/>
        </w:rPr>
      </w:pPr>
      <w:r w:rsidRPr="7003F262">
        <w:rPr>
          <w:rFonts w:ascii="Calibri" w:eastAsia="Calibri" w:hAnsi="Calibri" w:cs="Calibri"/>
          <w:color w:val="000000" w:themeColor="text1"/>
        </w:rPr>
        <w:t>The objectives of the pilot were to run a one-year experimental pilot where:</w:t>
      </w:r>
    </w:p>
    <w:p w14:paraId="6B9CF55B" w14:textId="54705D9D" w:rsidR="7E6FB0D5" w:rsidRDefault="7E6FB0D5" w:rsidP="7E6FB0D5">
      <w:pPr>
        <w:pStyle w:val="ListParagraph"/>
        <w:numPr>
          <w:ilvl w:val="0"/>
          <w:numId w:val="10"/>
        </w:numPr>
        <w:rPr>
          <w:rFonts w:eastAsiaTheme="minorEastAsia"/>
          <w:color w:val="000000" w:themeColor="text1"/>
        </w:rPr>
      </w:pPr>
      <w:r w:rsidRPr="7E6FB0D5">
        <w:rPr>
          <w:rFonts w:ascii="Calibri" w:eastAsia="Calibri" w:hAnsi="Calibri" w:cs="Calibri"/>
          <w:color w:val="000000" w:themeColor="text1"/>
        </w:rPr>
        <w:t>Opportunities for micro-acquisitions are widely publicized to suppliers and barriers to entry (such as years of experience, needing to pre-qualify, security clearance) are removed/reduced</w:t>
      </w:r>
    </w:p>
    <w:p w14:paraId="7C1E5586" w14:textId="15A4DF14" w:rsidR="7E6FB0D5" w:rsidRDefault="7E6FB0D5" w:rsidP="7E6FB0D5">
      <w:pPr>
        <w:pStyle w:val="ListParagraph"/>
        <w:numPr>
          <w:ilvl w:val="0"/>
          <w:numId w:val="10"/>
        </w:numPr>
        <w:rPr>
          <w:rFonts w:eastAsiaTheme="minorEastAsia"/>
          <w:color w:val="000000" w:themeColor="text1"/>
        </w:rPr>
      </w:pPr>
      <w:r w:rsidRPr="7E6FB0D5">
        <w:rPr>
          <w:rFonts w:ascii="Calibri" w:eastAsia="Calibri" w:hAnsi="Calibri" w:cs="Calibri"/>
          <w:color w:val="000000" w:themeColor="text1"/>
        </w:rPr>
        <w:t>Guardrails are put in place so that teams can complete the micro-acquisitions without needing the support of procurement officers</w:t>
      </w:r>
    </w:p>
    <w:p w14:paraId="306C5BF5" w14:textId="032569AF" w:rsidR="7E6FB0D5" w:rsidRDefault="7E6FB0D5" w:rsidP="7E6FB0D5">
      <w:pPr>
        <w:pStyle w:val="ListParagraph"/>
        <w:numPr>
          <w:ilvl w:val="0"/>
          <w:numId w:val="10"/>
        </w:numPr>
        <w:rPr>
          <w:rFonts w:eastAsiaTheme="minorEastAsia"/>
          <w:color w:val="000000" w:themeColor="text1"/>
        </w:rPr>
      </w:pPr>
      <w:r w:rsidRPr="7E6FB0D5">
        <w:rPr>
          <w:rFonts w:ascii="Calibri" w:eastAsia="Calibri" w:hAnsi="Calibri" w:cs="Calibri"/>
          <w:color w:val="000000" w:themeColor="text1"/>
        </w:rPr>
        <w:t>All code procured via micro-acquisition is shared on open repositories and made visible to the GC and the public to enable re-use</w:t>
      </w:r>
    </w:p>
    <w:p w14:paraId="44105887" w14:textId="77777777" w:rsidR="00500205" w:rsidRPr="00500205" w:rsidRDefault="7E6FB0D5" w:rsidP="00500205">
      <w:pPr>
        <w:pStyle w:val="ListParagraph"/>
        <w:numPr>
          <w:ilvl w:val="0"/>
          <w:numId w:val="10"/>
        </w:numPr>
        <w:rPr>
          <w:rFonts w:ascii="Calibri Light" w:hAnsi="Calibri Light"/>
        </w:rPr>
      </w:pPr>
      <w:r w:rsidRPr="7E6FB0D5">
        <w:rPr>
          <w:rFonts w:ascii="Calibri" w:eastAsia="Calibri" w:hAnsi="Calibri" w:cs="Calibri"/>
          <w:color w:val="000000" w:themeColor="text1"/>
        </w:rPr>
        <w:t>IT teams are able to make purchases to address short-term capacity requirements and bring new knowledge into the IT organization</w:t>
      </w:r>
    </w:p>
    <w:p w14:paraId="12E62B84" w14:textId="76700F85" w:rsidR="00500205" w:rsidRPr="00500205" w:rsidRDefault="790EEEC0" w:rsidP="00500205">
      <w:pPr>
        <w:pStyle w:val="ListParagraph"/>
        <w:numPr>
          <w:ilvl w:val="0"/>
          <w:numId w:val="10"/>
        </w:numPr>
        <w:rPr>
          <w:rFonts w:ascii="Calibri Light" w:hAnsi="Calibri Light"/>
        </w:rPr>
      </w:pPr>
      <w:r w:rsidRPr="00500205">
        <w:rPr>
          <w:rFonts w:ascii="Calibri" w:eastAsia="Calibri" w:hAnsi="Calibri" w:cs="Calibri"/>
          <w:color w:val="000000" w:themeColor="text1"/>
        </w:rPr>
        <w:t>Payment is made by credit card/PayPal</w:t>
      </w:r>
      <w:bookmarkStart w:id="41" w:name="_Toc1595604341"/>
      <w:bookmarkStart w:id="42" w:name="_Toc1158900354"/>
      <w:bookmarkStart w:id="43" w:name="_Toc876867328"/>
      <w:bookmarkStart w:id="44" w:name="_Toc2016352382"/>
      <w:bookmarkStart w:id="45" w:name="_Toc450694042"/>
    </w:p>
    <w:p w14:paraId="5E3456D5" w14:textId="77777777" w:rsidR="00500205" w:rsidRPr="00500205" w:rsidRDefault="00500205" w:rsidP="00500205">
      <w:pPr>
        <w:rPr>
          <w:rFonts w:ascii="Calibri Light" w:hAnsi="Calibri Light"/>
        </w:rPr>
      </w:pPr>
    </w:p>
    <w:p w14:paraId="5126A014" w14:textId="0AC90E40" w:rsidR="7E6FB0D5" w:rsidRPr="00500205" w:rsidRDefault="00500205" w:rsidP="00500205">
      <w:pPr>
        <w:pStyle w:val="Heading2"/>
        <w:rPr>
          <w:rFonts w:ascii="Calibri Light" w:hAnsi="Calibri Light"/>
        </w:rPr>
      </w:pPr>
      <w:bookmarkStart w:id="46" w:name="_Toc1018665992"/>
      <w:r>
        <w:t xml:space="preserve">3.0 </w:t>
      </w:r>
      <w:r w:rsidR="790EEEC0">
        <w:t>Expected Results </w:t>
      </w:r>
      <w:bookmarkEnd w:id="41"/>
      <w:bookmarkEnd w:id="42"/>
      <w:bookmarkEnd w:id="43"/>
      <w:bookmarkEnd w:id="44"/>
      <w:bookmarkEnd w:id="45"/>
      <w:bookmarkEnd w:id="46"/>
    </w:p>
    <w:p w14:paraId="0E65298A" w14:textId="25778BA9" w:rsidR="7E6FB0D5" w:rsidRDefault="790EEEC0" w:rsidP="7E6FB0D5">
      <w:r>
        <w:t xml:space="preserve">The expected results that </w:t>
      </w:r>
      <w:proofErr w:type="gramStart"/>
      <w:r>
        <w:t>were identified</w:t>
      </w:r>
      <w:proofErr w:type="gramEnd"/>
      <w:r>
        <w:t xml:space="preserve"> during the pilot planning process included:</w:t>
      </w:r>
    </w:p>
    <w:p w14:paraId="2AAF67AC" w14:textId="061C65A6" w:rsidR="7E6FB0D5" w:rsidRDefault="7E6FB0D5" w:rsidP="5C5B6BDF">
      <w:pPr>
        <w:pStyle w:val="ListParagraph"/>
        <w:numPr>
          <w:ilvl w:val="0"/>
          <w:numId w:val="9"/>
        </w:numPr>
        <w:rPr>
          <w:rFonts w:eastAsiaTheme="minorEastAsia"/>
          <w:color w:val="000000" w:themeColor="text1"/>
        </w:rPr>
      </w:pPr>
      <w:r w:rsidRPr="5C5B6BDF">
        <w:rPr>
          <w:rFonts w:ascii="Calibri" w:eastAsia="Calibri" w:hAnsi="Calibri" w:cs="Calibri"/>
          <w:color w:val="000000" w:themeColor="text1"/>
        </w:rPr>
        <w:t>Increased participation and access to developers who would not normally bid on GC IT contracts</w:t>
      </w:r>
    </w:p>
    <w:p w14:paraId="65EA1D4F" w14:textId="0E406C2A" w:rsidR="7E6FB0D5" w:rsidRDefault="7E6FB0D5" w:rsidP="7E6FB0D5">
      <w:pPr>
        <w:pStyle w:val="ListParagraph"/>
        <w:numPr>
          <w:ilvl w:val="0"/>
          <w:numId w:val="9"/>
        </w:numPr>
        <w:rPr>
          <w:rFonts w:eastAsiaTheme="minorEastAsia"/>
          <w:color w:val="000000" w:themeColor="text1"/>
        </w:rPr>
      </w:pPr>
      <w:r w:rsidRPr="7E6FB0D5">
        <w:rPr>
          <w:rFonts w:ascii="Calibri" w:eastAsia="Calibri" w:hAnsi="Calibri" w:cs="Calibri"/>
          <w:color w:val="000000" w:themeColor="text1"/>
        </w:rPr>
        <w:t>Increased working in the open by ESDC</w:t>
      </w:r>
    </w:p>
    <w:p w14:paraId="4C48B518" w14:textId="1918E08C" w:rsidR="7E6FB0D5" w:rsidRDefault="7E6FB0D5" w:rsidP="7E6FB0D5">
      <w:pPr>
        <w:pStyle w:val="ListParagraph"/>
        <w:numPr>
          <w:ilvl w:val="0"/>
          <w:numId w:val="9"/>
        </w:numPr>
        <w:rPr>
          <w:rFonts w:eastAsiaTheme="minorEastAsia"/>
          <w:color w:val="000000" w:themeColor="text1"/>
        </w:rPr>
      </w:pPr>
      <w:r w:rsidRPr="7E6FB0D5">
        <w:rPr>
          <w:rFonts w:ascii="Calibri" w:eastAsia="Calibri" w:hAnsi="Calibri" w:cs="Calibri"/>
          <w:color w:val="000000" w:themeColor="text1"/>
        </w:rPr>
        <w:t>Reduced workload burden on ESDC procurement officers by allowing them to focus on more complex procurements</w:t>
      </w:r>
    </w:p>
    <w:p w14:paraId="6954A19F" w14:textId="086D7C3C" w:rsidR="7E6FB0D5" w:rsidRDefault="7E6FB0D5" w:rsidP="7E6FB0D5">
      <w:pPr>
        <w:pStyle w:val="ListParagraph"/>
        <w:numPr>
          <w:ilvl w:val="0"/>
          <w:numId w:val="9"/>
        </w:numPr>
        <w:rPr>
          <w:rFonts w:eastAsiaTheme="minorEastAsia"/>
          <w:color w:val="000000" w:themeColor="text1"/>
        </w:rPr>
      </w:pPr>
      <w:r w:rsidRPr="7E6FB0D5">
        <w:rPr>
          <w:rFonts w:ascii="Calibri" w:eastAsia="Calibri" w:hAnsi="Calibri" w:cs="Calibri"/>
          <w:color w:val="000000" w:themeColor="text1"/>
        </w:rPr>
        <w:t>Increased ESDC capabilities around agile, including breaking work up into smaller chunks which drive high software delivery and organizational performance</w:t>
      </w:r>
    </w:p>
    <w:p w14:paraId="5D301E4C" w14:textId="699968DD" w:rsidR="7E6FB0D5" w:rsidRDefault="7E6FB0D5" w:rsidP="7E6FB0D5">
      <w:pPr>
        <w:pStyle w:val="ListParagraph"/>
        <w:numPr>
          <w:ilvl w:val="0"/>
          <w:numId w:val="9"/>
        </w:numPr>
        <w:rPr>
          <w:rFonts w:eastAsiaTheme="minorEastAsia"/>
          <w:color w:val="000000" w:themeColor="text1"/>
        </w:rPr>
      </w:pPr>
      <w:r w:rsidRPr="7E6FB0D5">
        <w:rPr>
          <w:rFonts w:ascii="Calibri" w:eastAsia="Calibri" w:hAnsi="Calibri" w:cs="Calibri"/>
          <w:color w:val="000000" w:themeColor="text1"/>
        </w:rPr>
        <w:t>Increased speed of payment of suppliers</w:t>
      </w:r>
    </w:p>
    <w:p w14:paraId="75DCE89F" w14:textId="559CD049" w:rsidR="7E6FB0D5" w:rsidRDefault="790EEEC0" w:rsidP="7E6FB0D5">
      <w:r>
        <w:t>The</w:t>
      </w:r>
      <w:r w:rsidR="00500205">
        <w:t xml:space="preserve"> </w:t>
      </w:r>
      <w:r>
        <w:t xml:space="preserve">section below will review whether we achieved these results using the metrics and targets identified during the planning phase. Where results </w:t>
      </w:r>
      <w:proofErr w:type="gramStart"/>
      <w:r>
        <w:t>were not achieved</w:t>
      </w:r>
      <w:proofErr w:type="gramEnd"/>
      <w:r>
        <w:t>, an explanation is provided.</w:t>
      </w:r>
    </w:p>
    <w:p w14:paraId="07542083" w14:textId="527F7216" w:rsidR="303DBD2E" w:rsidRDefault="303DBD2E" w:rsidP="739FAAB0">
      <w:pPr>
        <w:pStyle w:val="Heading3"/>
        <w:rPr>
          <w:rStyle w:val="Heading2Char"/>
        </w:rPr>
      </w:pPr>
      <w:bookmarkStart w:id="47" w:name="_Toc1667186633"/>
      <w:r>
        <w:br/>
      </w:r>
      <w:r w:rsidR="00500205" w:rsidRPr="739FAAB0">
        <w:rPr>
          <w:rStyle w:val="Heading2Char"/>
        </w:rPr>
        <w:t xml:space="preserve">3.1 </w:t>
      </w:r>
      <w:r w:rsidR="7003F262" w:rsidRPr="739FAAB0">
        <w:rPr>
          <w:rStyle w:val="Heading2Char"/>
        </w:rPr>
        <w:t>What we achieved</w:t>
      </w:r>
      <w:bookmarkEnd w:id="47"/>
    </w:p>
    <w:p w14:paraId="55EAECDE" w14:textId="28B74F18" w:rsidR="7E6FB0D5" w:rsidRDefault="7E6FB0D5" w:rsidP="7E6FB0D5">
      <w:pPr>
        <w:rPr>
          <w:rFonts w:ascii="Calibri Light" w:eastAsia="Calibri Light" w:hAnsi="Calibri Light" w:cs="Calibri Light"/>
          <w:b/>
          <w:bCs/>
          <w:i/>
          <w:iCs/>
          <w:color w:val="2F5496" w:themeColor="accent1" w:themeShade="BF"/>
        </w:rPr>
      </w:pPr>
      <w:proofErr w:type="gramStart"/>
      <w:r w:rsidRPr="7E6FB0D5">
        <w:rPr>
          <w:b/>
          <w:bCs/>
        </w:rPr>
        <w:t>Is this a service that people want?</w:t>
      </w:r>
      <w:proofErr w:type="gramEnd"/>
    </w:p>
    <w:tbl>
      <w:tblPr>
        <w:tblStyle w:val="TableGrid"/>
        <w:tblW w:w="0" w:type="auto"/>
        <w:tblLayout w:type="fixed"/>
        <w:tblLook w:val="06A0" w:firstRow="1" w:lastRow="0" w:firstColumn="1" w:lastColumn="0" w:noHBand="1" w:noVBand="1"/>
      </w:tblPr>
      <w:tblGrid>
        <w:gridCol w:w="2877"/>
        <w:gridCol w:w="1713"/>
        <w:gridCol w:w="1695"/>
        <w:gridCol w:w="2729"/>
      </w:tblGrid>
      <w:tr w:rsidR="7E6FB0D5" w14:paraId="2AD63D8D" w14:textId="77777777" w:rsidTr="5C5B6BDF">
        <w:tc>
          <w:tcPr>
            <w:tcW w:w="2877" w:type="dxa"/>
            <w:shd w:val="clear" w:color="auto" w:fill="D9D9D9" w:themeFill="background1" w:themeFillShade="D9"/>
          </w:tcPr>
          <w:p w14:paraId="7FB5BF0F" w14:textId="241B985C" w:rsidR="7E6FB0D5" w:rsidRDefault="7E6FB0D5" w:rsidP="7E6FB0D5">
            <w:pPr>
              <w:spacing w:line="259" w:lineRule="auto"/>
              <w:jc w:val="center"/>
              <w:rPr>
                <w:rFonts w:ascii="Calibri" w:eastAsia="Calibri" w:hAnsi="Calibri" w:cs="Calibri"/>
              </w:rPr>
            </w:pPr>
            <w:r w:rsidRPr="7E6FB0D5">
              <w:rPr>
                <w:rFonts w:ascii="Calibri" w:eastAsia="Calibri" w:hAnsi="Calibri" w:cs="Calibri"/>
                <w:b/>
                <w:bCs/>
              </w:rPr>
              <w:t>Metric</w:t>
            </w:r>
          </w:p>
        </w:tc>
        <w:tc>
          <w:tcPr>
            <w:tcW w:w="1713" w:type="dxa"/>
            <w:shd w:val="clear" w:color="auto" w:fill="D9D9D9" w:themeFill="background1" w:themeFillShade="D9"/>
          </w:tcPr>
          <w:p w14:paraId="21C68DC8" w14:textId="301D268B" w:rsidR="7E6FB0D5" w:rsidRDefault="7E6FB0D5" w:rsidP="7E6FB0D5">
            <w:pPr>
              <w:spacing w:line="259" w:lineRule="auto"/>
              <w:jc w:val="center"/>
              <w:rPr>
                <w:rFonts w:ascii="Calibri" w:eastAsia="Calibri" w:hAnsi="Calibri" w:cs="Calibri"/>
              </w:rPr>
            </w:pPr>
            <w:r w:rsidRPr="7E6FB0D5">
              <w:rPr>
                <w:rFonts w:ascii="Calibri" w:eastAsia="Calibri" w:hAnsi="Calibri" w:cs="Calibri"/>
                <w:b/>
                <w:bCs/>
              </w:rPr>
              <w:t>Target</w:t>
            </w:r>
          </w:p>
        </w:tc>
        <w:tc>
          <w:tcPr>
            <w:tcW w:w="1695" w:type="dxa"/>
            <w:shd w:val="clear" w:color="auto" w:fill="D9D9D9" w:themeFill="background1" w:themeFillShade="D9"/>
          </w:tcPr>
          <w:p w14:paraId="1D7209C8" w14:textId="52ABE954" w:rsidR="7E6FB0D5" w:rsidRDefault="7E6FB0D5" w:rsidP="7E6FB0D5">
            <w:pPr>
              <w:spacing w:line="259" w:lineRule="auto"/>
              <w:jc w:val="center"/>
              <w:rPr>
                <w:rFonts w:ascii="Calibri" w:eastAsia="Calibri" w:hAnsi="Calibri" w:cs="Calibri"/>
                <w:b/>
                <w:bCs/>
              </w:rPr>
            </w:pPr>
            <w:r w:rsidRPr="7E6FB0D5">
              <w:rPr>
                <w:rFonts w:ascii="Calibri" w:eastAsia="Calibri" w:hAnsi="Calibri" w:cs="Calibri"/>
                <w:b/>
                <w:bCs/>
              </w:rPr>
              <w:t>Result</w:t>
            </w:r>
          </w:p>
        </w:tc>
        <w:tc>
          <w:tcPr>
            <w:tcW w:w="2729" w:type="dxa"/>
            <w:shd w:val="clear" w:color="auto" w:fill="D9D9D9" w:themeFill="background1" w:themeFillShade="D9"/>
          </w:tcPr>
          <w:p w14:paraId="35DDCE5C" w14:textId="60B154B6" w:rsidR="7E6FB0D5" w:rsidRDefault="7E6FB0D5" w:rsidP="7E6FB0D5">
            <w:pPr>
              <w:spacing w:line="259" w:lineRule="auto"/>
              <w:jc w:val="center"/>
              <w:rPr>
                <w:rFonts w:ascii="Calibri" w:eastAsia="Calibri" w:hAnsi="Calibri" w:cs="Calibri"/>
                <w:b/>
                <w:bCs/>
              </w:rPr>
            </w:pPr>
            <w:r w:rsidRPr="7E6FB0D5">
              <w:rPr>
                <w:rFonts w:ascii="Calibri" w:eastAsia="Calibri" w:hAnsi="Calibri" w:cs="Calibri"/>
                <w:b/>
                <w:bCs/>
              </w:rPr>
              <w:t>Variance and Explanation</w:t>
            </w:r>
          </w:p>
        </w:tc>
      </w:tr>
      <w:tr w:rsidR="7E6FB0D5" w14:paraId="78647F4C" w14:textId="77777777" w:rsidTr="5C5B6BDF">
        <w:trPr>
          <w:trHeight w:val="600"/>
        </w:trPr>
        <w:tc>
          <w:tcPr>
            <w:tcW w:w="9014" w:type="dxa"/>
            <w:gridSpan w:val="4"/>
          </w:tcPr>
          <w:p w14:paraId="1BC058C5" w14:textId="7B9C3113"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Demand from Suppliers</w:t>
            </w:r>
          </w:p>
          <w:p w14:paraId="5FCE9B86" w14:textId="376BAB2A" w:rsidR="7E6FB0D5" w:rsidRDefault="7E6FB0D5" w:rsidP="7E6FB0D5">
            <w:pPr>
              <w:spacing w:line="259" w:lineRule="auto"/>
              <w:rPr>
                <w:rFonts w:ascii="Calibri" w:eastAsia="Calibri" w:hAnsi="Calibri" w:cs="Calibri"/>
              </w:rPr>
            </w:pPr>
          </w:p>
        </w:tc>
      </w:tr>
      <w:tr w:rsidR="7E6FB0D5" w14:paraId="66EF3ED8" w14:textId="77777777" w:rsidTr="5C5B6BDF">
        <w:trPr>
          <w:trHeight w:val="1575"/>
        </w:trPr>
        <w:tc>
          <w:tcPr>
            <w:tcW w:w="2877" w:type="dxa"/>
          </w:tcPr>
          <w:p w14:paraId="48F74F8D" w14:textId="7AC81124" w:rsidR="7E6FB0D5" w:rsidRDefault="7E6FB0D5" w:rsidP="7E6FB0D5">
            <w:pPr>
              <w:spacing w:line="259" w:lineRule="auto"/>
              <w:rPr>
                <w:rFonts w:ascii="Calibri" w:eastAsia="Calibri" w:hAnsi="Calibri" w:cs="Calibri"/>
              </w:rPr>
            </w:pPr>
            <w:r w:rsidRPr="7E6FB0D5">
              <w:rPr>
                <w:rFonts w:ascii="Calibri" w:eastAsia="Calibri" w:hAnsi="Calibri" w:cs="Calibri"/>
              </w:rPr>
              <w:t># bids/applications per opportunity</w:t>
            </w:r>
          </w:p>
        </w:tc>
        <w:tc>
          <w:tcPr>
            <w:tcW w:w="1713" w:type="dxa"/>
          </w:tcPr>
          <w:p w14:paraId="35EB2B6E" w14:textId="2C4C97D7" w:rsidR="7E6FB0D5" w:rsidRDefault="7E6FB0D5" w:rsidP="7E6FB0D5">
            <w:pPr>
              <w:spacing w:line="259" w:lineRule="auto"/>
              <w:rPr>
                <w:rFonts w:ascii="Calibri" w:eastAsia="Calibri" w:hAnsi="Calibri" w:cs="Calibri"/>
              </w:rPr>
            </w:pPr>
            <w:r w:rsidRPr="7E6FB0D5">
              <w:rPr>
                <w:rFonts w:ascii="Calibri" w:eastAsia="Calibri" w:hAnsi="Calibri" w:cs="Calibri"/>
              </w:rPr>
              <w:t>&gt; 1 per opportunity</w:t>
            </w:r>
          </w:p>
        </w:tc>
        <w:tc>
          <w:tcPr>
            <w:tcW w:w="1695" w:type="dxa"/>
          </w:tcPr>
          <w:p w14:paraId="4183E6BC" w14:textId="01E80BF8"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4</w:t>
            </w:r>
          </w:p>
        </w:tc>
        <w:tc>
          <w:tcPr>
            <w:tcW w:w="2729" w:type="dxa"/>
          </w:tcPr>
          <w:p w14:paraId="527A1992" w14:textId="0D1F5FB2" w:rsidR="7E6FB0D5" w:rsidRDefault="7E6FB0D5" w:rsidP="7E6FB0D5">
            <w:pPr>
              <w:spacing w:line="259" w:lineRule="auto"/>
              <w:rPr>
                <w:rFonts w:ascii="Calibri" w:eastAsia="Calibri" w:hAnsi="Calibri" w:cs="Calibri"/>
                <w:b/>
                <w:bCs/>
              </w:rPr>
            </w:pPr>
          </w:p>
        </w:tc>
      </w:tr>
      <w:tr w:rsidR="7E6FB0D5" w14:paraId="2076A0D9" w14:textId="77777777" w:rsidTr="5C5B6BDF">
        <w:trPr>
          <w:trHeight w:val="1245"/>
        </w:trPr>
        <w:tc>
          <w:tcPr>
            <w:tcW w:w="2877" w:type="dxa"/>
          </w:tcPr>
          <w:p w14:paraId="693A719A" w14:textId="730C1E91" w:rsidR="7E6FB0D5" w:rsidRDefault="7E6FB0D5" w:rsidP="7E6FB0D5">
            <w:pPr>
              <w:spacing w:line="259" w:lineRule="auto"/>
              <w:rPr>
                <w:rFonts w:ascii="Calibri" w:eastAsia="Calibri" w:hAnsi="Calibri" w:cs="Calibri"/>
              </w:rPr>
            </w:pPr>
            <w:r w:rsidRPr="5C5B6BDF">
              <w:rPr>
                <w:rFonts w:ascii="Calibri" w:eastAsia="Calibri" w:hAnsi="Calibri" w:cs="Calibri"/>
              </w:rPr>
              <w:lastRenderedPageBreak/>
              <w:t># of unique suppliers who bid on opportunities</w:t>
            </w:r>
          </w:p>
        </w:tc>
        <w:tc>
          <w:tcPr>
            <w:tcW w:w="1713" w:type="dxa"/>
          </w:tcPr>
          <w:p w14:paraId="014D7157" w14:textId="39440E9C" w:rsidR="7E6FB0D5" w:rsidRDefault="7E6FB0D5" w:rsidP="7E6FB0D5">
            <w:pPr>
              <w:spacing w:line="259" w:lineRule="auto"/>
              <w:rPr>
                <w:rFonts w:ascii="Calibri" w:eastAsia="Calibri" w:hAnsi="Calibri" w:cs="Calibri"/>
              </w:rPr>
            </w:pPr>
            <w:r w:rsidRPr="7E6FB0D5">
              <w:rPr>
                <w:rFonts w:ascii="Calibri" w:eastAsia="Calibri" w:hAnsi="Calibri" w:cs="Calibri"/>
              </w:rPr>
              <w:t>&gt;10</w:t>
            </w:r>
          </w:p>
        </w:tc>
        <w:tc>
          <w:tcPr>
            <w:tcW w:w="1695" w:type="dxa"/>
            <w:shd w:val="clear" w:color="auto" w:fill="FFA6BB"/>
          </w:tcPr>
          <w:p w14:paraId="5BFF01FD" w14:textId="6D1F8739" w:rsidR="7E6FB0D5" w:rsidRDefault="7E6FB0D5" w:rsidP="7E6FB0D5">
            <w:pPr>
              <w:spacing w:line="259" w:lineRule="auto"/>
              <w:rPr>
                <w:rFonts w:ascii="Calibri" w:eastAsia="Calibri" w:hAnsi="Calibri" w:cs="Calibri"/>
              </w:rPr>
            </w:pPr>
            <w:r w:rsidRPr="7E6FB0D5">
              <w:rPr>
                <w:rFonts w:ascii="Calibri" w:eastAsia="Calibri" w:hAnsi="Calibri" w:cs="Calibri"/>
              </w:rPr>
              <w:t xml:space="preserve">N/A </w:t>
            </w:r>
          </w:p>
        </w:tc>
        <w:tc>
          <w:tcPr>
            <w:tcW w:w="2729" w:type="dxa"/>
          </w:tcPr>
          <w:p w14:paraId="176D90A7" w14:textId="1AFB519C" w:rsidR="7E6FB0D5" w:rsidRDefault="7E6FB0D5" w:rsidP="7E6FB0D5">
            <w:pPr>
              <w:spacing w:line="259" w:lineRule="auto"/>
              <w:rPr>
                <w:rFonts w:ascii="Calibri" w:eastAsia="Calibri" w:hAnsi="Calibri" w:cs="Calibri"/>
              </w:rPr>
            </w:pPr>
            <w:r w:rsidRPr="7E6FB0D5">
              <w:rPr>
                <w:rFonts w:ascii="Calibri" w:eastAsia="Calibri" w:hAnsi="Calibri" w:cs="Calibri"/>
              </w:rPr>
              <w:t>Only one opportunity was posted and therefore it is not possible to assess the number of unique suppliers across opportunities</w:t>
            </w:r>
          </w:p>
        </w:tc>
      </w:tr>
      <w:tr w:rsidR="7E6FB0D5" w14:paraId="267007C2" w14:textId="77777777" w:rsidTr="5C5B6BDF">
        <w:tc>
          <w:tcPr>
            <w:tcW w:w="2877" w:type="dxa"/>
          </w:tcPr>
          <w:p w14:paraId="4FD64027" w14:textId="298EB453" w:rsidR="7E6FB0D5" w:rsidRDefault="7E6FB0D5" w:rsidP="7E6FB0D5">
            <w:pPr>
              <w:spacing w:line="259" w:lineRule="auto"/>
              <w:rPr>
                <w:rFonts w:ascii="Calibri" w:eastAsia="Calibri" w:hAnsi="Calibri" w:cs="Calibri"/>
              </w:rPr>
            </w:pPr>
            <w:r w:rsidRPr="7E6FB0D5">
              <w:rPr>
                <w:rFonts w:ascii="Calibri" w:eastAsia="Calibri" w:hAnsi="Calibri" w:cs="Calibri"/>
              </w:rPr>
              <w:t># of followers on the Micro-Acquisition Twitter accounts</w:t>
            </w:r>
          </w:p>
          <w:p w14:paraId="5DF6B348" w14:textId="0A766D05" w:rsidR="7E6FB0D5" w:rsidRDefault="7E6FB0D5" w:rsidP="7E6FB0D5">
            <w:pPr>
              <w:spacing w:line="259" w:lineRule="auto"/>
              <w:rPr>
                <w:rFonts w:ascii="Calibri" w:eastAsia="Calibri" w:hAnsi="Calibri" w:cs="Calibri"/>
              </w:rPr>
            </w:pPr>
          </w:p>
        </w:tc>
        <w:tc>
          <w:tcPr>
            <w:tcW w:w="1713" w:type="dxa"/>
          </w:tcPr>
          <w:p w14:paraId="61648A87" w14:textId="4B7B9CB3" w:rsidR="7E6FB0D5" w:rsidRDefault="7E6FB0D5" w:rsidP="7E6FB0D5">
            <w:pPr>
              <w:spacing w:line="259" w:lineRule="auto"/>
              <w:rPr>
                <w:rFonts w:ascii="Calibri" w:eastAsia="Calibri" w:hAnsi="Calibri" w:cs="Calibri"/>
              </w:rPr>
            </w:pPr>
            <w:r w:rsidRPr="7E6FB0D5">
              <w:rPr>
                <w:rFonts w:ascii="Calibri" w:eastAsia="Calibri" w:hAnsi="Calibri" w:cs="Calibri"/>
              </w:rPr>
              <w:t>&gt;100?</w:t>
            </w:r>
          </w:p>
        </w:tc>
        <w:tc>
          <w:tcPr>
            <w:tcW w:w="1695" w:type="dxa"/>
          </w:tcPr>
          <w:p w14:paraId="6EFB8B75" w14:textId="55A88472" w:rsidR="7E6FB0D5" w:rsidRDefault="7E6FB0D5" w:rsidP="7E6FB0D5">
            <w:pPr>
              <w:spacing w:line="259" w:lineRule="auto"/>
              <w:rPr>
                <w:rFonts w:ascii="Calibri" w:eastAsia="Calibri" w:hAnsi="Calibri" w:cs="Calibri"/>
              </w:rPr>
            </w:pPr>
            <w:proofErr w:type="spellStart"/>
            <w:r w:rsidRPr="7E6FB0D5">
              <w:rPr>
                <w:rFonts w:ascii="Calibri" w:eastAsia="Calibri" w:hAnsi="Calibri" w:cs="Calibri"/>
              </w:rPr>
              <w:t>MicroBuysGC</w:t>
            </w:r>
            <w:proofErr w:type="spellEnd"/>
            <w:r w:rsidRPr="7E6FB0D5">
              <w:rPr>
                <w:rFonts w:ascii="Calibri" w:eastAsia="Calibri" w:hAnsi="Calibri" w:cs="Calibri"/>
              </w:rPr>
              <w:t xml:space="preserve">: </w:t>
            </w:r>
            <w:r w:rsidRPr="7E6FB0D5">
              <w:rPr>
                <w:rFonts w:ascii="Calibri" w:eastAsia="Calibri" w:hAnsi="Calibri" w:cs="Calibri"/>
                <w:b/>
                <w:bCs/>
              </w:rPr>
              <w:t>143</w:t>
            </w:r>
          </w:p>
          <w:p w14:paraId="1382537A" w14:textId="158AC9D6" w:rsidR="7E6FB0D5" w:rsidRDefault="7E6FB0D5" w:rsidP="7E6FB0D5">
            <w:pPr>
              <w:spacing w:line="259" w:lineRule="auto"/>
              <w:rPr>
                <w:rFonts w:ascii="Calibri" w:eastAsia="Calibri" w:hAnsi="Calibri" w:cs="Calibri"/>
              </w:rPr>
            </w:pPr>
            <w:proofErr w:type="spellStart"/>
            <w:r w:rsidRPr="7E6FB0D5">
              <w:rPr>
                <w:rFonts w:ascii="Calibri" w:eastAsia="Calibri" w:hAnsi="Calibri" w:cs="Calibri"/>
              </w:rPr>
              <w:t>MicroAchatsGC</w:t>
            </w:r>
            <w:proofErr w:type="spellEnd"/>
            <w:r w:rsidRPr="7E6FB0D5">
              <w:rPr>
                <w:rFonts w:ascii="Calibri" w:eastAsia="Calibri" w:hAnsi="Calibri" w:cs="Calibri"/>
              </w:rPr>
              <w:t xml:space="preserve">: </w:t>
            </w:r>
            <w:r w:rsidRPr="7E6FB0D5">
              <w:rPr>
                <w:rFonts w:ascii="Calibri" w:eastAsia="Calibri" w:hAnsi="Calibri" w:cs="Calibri"/>
                <w:b/>
                <w:bCs/>
              </w:rPr>
              <w:t>15</w:t>
            </w:r>
          </w:p>
        </w:tc>
        <w:tc>
          <w:tcPr>
            <w:tcW w:w="2729" w:type="dxa"/>
          </w:tcPr>
          <w:p w14:paraId="3EE1F441" w14:textId="5361C07A" w:rsidR="7E6FB0D5" w:rsidRDefault="7E6FB0D5" w:rsidP="7E6FB0D5">
            <w:pPr>
              <w:spacing w:line="259" w:lineRule="auto"/>
              <w:rPr>
                <w:rFonts w:ascii="Calibri" w:eastAsia="Calibri" w:hAnsi="Calibri" w:cs="Calibri"/>
              </w:rPr>
            </w:pPr>
          </w:p>
        </w:tc>
      </w:tr>
      <w:tr w:rsidR="7E6FB0D5" w14:paraId="05F53F08" w14:textId="77777777" w:rsidTr="5C5B6BDF">
        <w:tc>
          <w:tcPr>
            <w:tcW w:w="2877" w:type="dxa"/>
          </w:tcPr>
          <w:p w14:paraId="4376BFB8" w14:textId="0BB02469" w:rsidR="7E6FB0D5" w:rsidRDefault="7E6FB0D5" w:rsidP="7E6FB0D5">
            <w:pPr>
              <w:spacing w:line="259" w:lineRule="auto"/>
              <w:rPr>
                <w:rFonts w:ascii="Calibri" w:eastAsia="Calibri" w:hAnsi="Calibri" w:cs="Calibri"/>
              </w:rPr>
            </w:pPr>
            <w:r w:rsidRPr="7E6FB0D5">
              <w:rPr>
                <w:rFonts w:ascii="Calibri" w:eastAsia="Calibri" w:hAnsi="Calibri" w:cs="Calibri"/>
              </w:rPr>
              <w:t xml:space="preserve"># of retweets on Micro-Acquisition </w:t>
            </w:r>
            <w:proofErr w:type="gramStart"/>
            <w:r w:rsidRPr="7E6FB0D5">
              <w:rPr>
                <w:rFonts w:ascii="Calibri" w:eastAsia="Calibri" w:hAnsi="Calibri" w:cs="Calibri"/>
              </w:rPr>
              <w:t>tweets?</w:t>
            </w:r>
            <w:proofErr w:type="gramEnd"/>
          </w:p>
          <w:p w14:paraId="5EB7DCD6" w14:textId="42AC8E63" w:rsidR="7E6FB0D5" w:rsidRDefault="7E6FB0D5" w:rsidP="7E6FB0D5">
            <w:pPr>
              <w:spacing w:line="259" w:lineRule="auto"/>
              <w:rPr>
                <w:rFonts w:ascii="Calibri" w:eastAsia="Calibri" w:hAnsi="Calibri" w:cs="Calibri"/>
              </w:rPr>
            </w:pPr>
          </w:p>
        </w:tc>
        <w:tc>
          <w:tcPr>
            <w:tcW w:w="1713" w:type="dxa"/>
          </w:tcPr>
          <w:p w14:paraId="4EFD3129" w14:textId="04A9F5DA" w:rsidR="7E6FB0D5" w:rsidRDefault="7E6FB0D5" w:rsidP="7E6FB0D5">
            <w:pPr>
              <w:spacing w:line="259" w:lineRule="auto"/>
              <w:rPr>
                <w:rFonts w:ascii="Calibri" w:eastAsia="Calibri" w:hAnsi="Calibri" w:cs="Calibri"/>
              </w:rPr>
            </w:pPr>
            <w:r w:rsidRPr="7E6FB0D5">
              <w:rPr>
                <w:rFonts w:ascii="Calibri" w:eastAsia="Calibri" w:hAnsi="Calibri" w:cs="Calibri"/>
              </w:rPr>
              <w:t>&gt;1 retweet per opportunity</w:t>
            </w:r>
          </w:p>
        </w:tc>
        <w:tc>
          <w:tcPr>
            <w:tcW w:w="1695" w:type="dxa"/>
          </w:tcPr>
          <w:p w14:paraId="2E3B1666" w14:textId="73D81AB8" w:rsidR="7E6FB0D5" w:rsidRDefault="7E6FB0D5" w:rsidP="7E6FB0D5">
            <w:pPr>
              <w:spacing w:line="259" w:lineRule="auto"/>
              <w:rPr>
                <w:rFonts w:ascii="Calibri" w:eastAsia="Calibri" w:hAnsi="Calibri" w:cs="Calibri"/>
              </w:rPr>
            </w:pPr>
            <w:proofErr w:type="spellStart"/>
            <w:r w:rsidRPr="7E6FB0D5">
              <w:rPr>
                <w:rFonts w:ascii="Calibri" w:eastAsia="Calibri" w:hAnsi="Calibri" w:cs="Calibri"/>
              </w:rPr>
              <w:t>MicroBuysGC</w:t>
            </w:r>
            <w:proofErr w:type="spellEnd"/>
            <w:r w:rsidRPr="7E6FB0D5">
              <w:rPr>
                <w:rFonts w:ascii="Calibri" w:eastAsia="Calibri" w:hAnsi="Calibri" w:cs="Calibri"/>
              </w:rPr>
              <w:t xml:space="preserve">: </w:t>
            </w:r>
            <w:r w:rsidRPr="7E6FB0D5">
              <w:rPr>
                <w:rFonts w:ascii="Calibri" w:eastAsia="Calibri" w:hAnsi="Calibri" w:cs="Calibri"/>
                <w:b/>
                <w:bCs/>
              </w:rPr>
              <w:t>22</w:t>
            </w:r>
            <w:r w:rsidRPr="7E6FB0D5">
              <w:rPr>
                <w:rFonts w:ascii="Calibri" w:eastAsia="Calibri" w:hAnsi="Calibri" w:cs="Calibri"/>
              </w:rPr>
              <w:t xml:space="preserve"> retweets on the launch tweet, </w:t>
            </w:r>
            <w:r w:rsidRPr="7E6FB0D5">
              <w:rPr>
                <w:rFonts w:ascii="Calibri" w:eastAsia="Calibri" w:hAnsi="Calibri" w:cs="Calibri"/>
                <w:b/>
                <w:bCs/>
              </w:rPr>
              <w:t>18</w:t>
            </w:r>
            <w:r w:rsidRPr="7E6FB0D5">
              <w:rPr>
                <w:rFonts w:ascii="Calibri" w:eastAsia="Calibri" w:hAnsi="Calibri" w:cs="Calibri"/>
              </w:rPr>
              <w:t xml:space="preserve"> retweets on the first opportunity tweet</w:t>
            </w:r>
          </w:p>
        </w:tc>
        <w:tc>
          <w:tcPr>
            <w:tcW w:w="2729" w:type="dxa"/>
          </w:tcPr>
          <w:p w14:paraId="4AFDBFBE" w14:textId="0911670B" w:rsidR="7E6FB0D5" w:rsidRDefault="7E6FB0D5" w:rsidP="7E6FB0D5">
            <w:pPr>
              <w:spacing w:line="259" w:lineRule="auto"/>
              <w:rPr>
                <w:rFonts w:ascii="Calibri" w:eastAsia="Calibri" w:hAnsi="Calibri" w:cs="Calibri"/>
              </w:rPr>
            </w:pPr>
          </w:p>
        </w:tc>
      </w:tr>
      <w:tr w:rsidR="7E6FB0D5" w14:paraId="79DCBCAB" w14:textId="77777777" w:rsidTr="5C5B6BDF">
        <w:trPr>
          <w:trHeight w:val="630"/>
        </w:trPr>
        <w:tc>
          <w:tcPr>
            <w:tcW w:w="9014" w:type="dxa"/>
            <w:gridSpan w:val="4"/>
          </w:tcPr>
          <w:p w14:paraId="124BF79F" w14:textId="267D9B8A"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Demand from Clients</w:t>
            </w:r>
          </w:p>
          <w:p w14:paraId="23F1E212" w14:textId="7487569A" w:rsidR="7E6FB0D5" w:rsidRDefault="7E6FB0D5" w:rsidP="7E6FB0D5">
            <w:pPr>
              <w:spacing w:line="259" w:lineRule="auto"/>
              <w:rPr>
                <w:rFonts w:ascii="Calibri" w:eastAsia="Calibri" w:hAnsi="Calibri" w:cs="Calibri"/>
              </w:rPr>
            </w:pPr>
          </w:p>
        </w:tc>
      </w:tr>
      <w:tr w:rsidR="7E6FB0D5" w14:paraId="226C6E04" w14:textId="77777777" w:rsidTr="5C5B6BDF">
        <w:trPr>
          <w:trHeight w:val="1710"/>
        </w:trPr>
        <w:tc>
          <w:tcPr>
            <w:tcW w:w="2877" w:type="dxa"/>
          </w:tcPr>
          <w:p w14:paraId="20DAF7D9" w14:textId="06C0593A" w:rsidR="7E6FB0D5" w:rsidRDefault="7E6FB0D5" w:rsidP="7E6FB0D5">
            <w:pPr>
              <w:spacing w:line="259" w:lineRule="auto"/>
              <w:rPr>
                <w:rFonts w:ascii="Calibri" w:eastAsia="Calibri" w:hAnsi="Calibri" w:cs="Calibri"/>
              </w:rPr>
            </w:pPr>
            <w:r w:rsidRPr="7E6FB0D5">
              <w:rPr>
                <w:rFonts w:ascii="Calibri" w:eastAsia="Calibri" w:hAnsi="Calibri" w:cs="Calibri"/>
              </w:rPr>
              <w:t># of requests for opportunities (include all requests even those who choose not to go ahead due to funding challenges or not wanting to do budget transfers)</w:t>
            </w:r>
          </w:p>
        </w:tc>
        <w:tc>
          <w:tcPr>
            <w:tcW w:w="1713" w:type="dxa"/>
          </w:tcPr>
          <w:p w14:paraId="56B7668E" w14:textId="552CA5F4" w:rsidR="7E6FB0D5" w:rsidRDefault="7E6FB0D5" w:rsidP="7E6FB0D5">
            <w:pPr>
              <w:spacing w:line="259" w:lineRule="auto"/>
              <w:rPr>
                <w:rFonts w:ascii="Calibri" w:eastAsia="Calibri" w:hAnsi="Calibri" w:cs="Calibri"/>
              </w:rPr>
            </w:pPr>
            <w:r w:rsidRPr="7E6FB0D5">
              <w:rPr>
                <w:rFonts w:ascii="Calibri" w:eastAsia="Calibri" w:hAnsi="Calibri" w:cs="Calibri"/>
              </w:rPr>
              <w:t>No target</w:t>
            </w:r>
          </w:p>
        </w:tc>
        <w:tc>
          <w:tcPr>
            <w:tcW w:w="1695" w:type="dxa"/>
          </w:tcPr>
          <w:p w14:paraId="218A7440" w14:textId="68621C21"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6</w:t>
            </w:r>
          </w:p>
        </w:tc>
        <w:tc>
          <w:tcPr>
            <w:tcW w:w="2729" w:type="dxa"/>
          </w:tcPr>
          <w:p w14:paraId="588594D2" w14:textId="07308341" w:rsidR="7E6FB0D5" w:rsidRDefault="7E6FB0D5" w:rsidP="7E6FB0D5">
            <w:pPr>
              <w:spacing w:line="259" w:lineRule="auto"/>
              <w:rPr>
                <w:rFonts w:ascii="Calibri" w:eastAsia="Calibri" w:hAnsi="Calibri" w:cs="Calibri"/>
              </w:rPr>
            </w:pPr>
          </w:p>
        </w:tc>
      </w:tr>
      <w:tr w:rsidR="7E6FB0D5" w14:paraId="2F6EC312" w14:textId="77777777" w:rsidTr="5C5B6BDF">
        <w:tc>
          <w:tcPr>
            <w:tcW w:w="2877" w:type="dxa"/>
          </w:tcPr>
          <w:p w14:paraId="0C0CB0C3" w14:textId="3B033CBA" w:rsidR="7E6FB0D5" w:rsidRDefault="790EEEC0" w:rsidP="7E6FB0D5">
            <w:pPr>
              <w:spacing w:line="259" w:lineRule="auto"/>
              <w:rPr>
                <w:rFonts w:ascii="Calibri" w:eastAsia="Calibri" w:hAnsi="Calibri" w:cs="Calibri"/>
              </w:rPr>
            </w:pPr>
            <w:r w:rsidRPr="7003F262">
              <w:rPr>
                <w:rFonts w:ascii="Calibri" w:eastAsia="Calibri" w:hAnsi="Calibri" w:cs="Calibri"/>
              </w:rPr>
              <w:t>% of requests for opportunities that meet the MA criteria</w:t>
            </w:r>
          </w:p>
          <w:p w14:paraId="04AC1DF7" w14:textId="467D7F80" w:rsidR="7E6FB0D5" w:rsidRDefault="7E6FB0D5" w:rsidP="7E6FB0D5">
            <w:pPr>
              <w:spacing w:line="259" w:lineRule="auto"/>
              <w:rPr>
                <w:rFonts w:ascii="Calibri" w:eastAsia="Calibri" w:hAnsi="Calibri" w:cs="Calibri"/>
              </w:rPr>
            </w:pPr>
          </w:p>
        </w:tc>
        <w:tc>
          <w:tcPr>
            <w:tcW w:w="1713" w:type="dxa"/>
          </w:tcPr>
          <w:p w14:paraId="59FA1B46" w14:textId="7C437987" w:rsidR="7E6FB0D5" w:rsidRDefault="7E6FB0D5" w:rsidP="7E6FB0D5">
            <w:pPr>
              <w:spacing w:line="259" w:lineRule="auto"/>
              <w:rPr>
                <w:rFonts w:ascii="Calibri" w:eastAsia="Calibri" w:hAnsi="Calibri" w:cs="Calibri"/>
              </w:rPr>
            </w:pPr>
            <w:r w:rsidRPr="7E6FB0D5">
              <w:rPr>
                <w:rFonts w:ascii="Calibri" w:eastAsia="Calibri" w:hAnsi="Calibri" w:cs="Calibri"/>
              </w:rPr>
              <w:t>No target</w:t>
            </w:r>
          </w:p>
        </w:tc>
        <w:tc>
          <w:tcPr>
            <w:tcW w:w="1695" w:type="dxa"/>
          </w:tcPr>
          <w:p w14:paraId="3CFD286F" w14:textId="5EDA4891" w:rsidR="7E6FB0D5" w:rsidRDefault="7003F262" w:rsidP="00500205">
            <w:pPr>
              <w:spacing w:line="259" w:lineRule="auto"/>
              <w:rPr>
                <w:rFonts w:ascii="Calibri" w:eastAsia="Calibri" w:hAnsi="Calibri" w:cs="Calibri"/>
                <w:b/>
                <w:bCs/>
              </w:rPr>
            </w:pPr>
            <w:r w:rsidRPr="7003F262">
              <w:rPr>
                <w:rFonts w:ascii="Calibri" w:eastAsia="Calibri" w:hAnsi="Calibri" w:cs="Calibri"/>
                <w:b/>
                <w:bCs/>
              </w:rPr>
              <w:t>50%</w:t>
            </w:r>
          </w:p>
        </w:tc>
        <w:tc>
          <w:tcPr>
            <w:tcW w:w="2729" w:type="dxa"/>
          </w:tcPr>
          <w:p w14:paraId="44AD7390" w14:textId="2C7884BE" w:rsidR="7E6FB0D5" w:rsidRDefault="790EEEC0" w:rsidP="7E6FB0D5">
            <w:pPr>
              <w:spacing w:line="259" w:lineRule="auto"/>
              <w:rPr>
                <w:rFonts w:ascii="Calibri" w:eastAsia="Calibri" w:hAnsi="Calibri" w:cs="Calibri"/>
              </w:rPr>
            </w:pPr>
            <w:r w:rsidRPr="7003F262">
              <w:rPr>
                <w:rFonts w:ascii="Calibri" w:eastAsia="Calibri" w:hAnsi="Calibri" w:cs="Calibri"/>
              </w:rPr>
              <w:t>Of the three requests that did not meet the MA criteria, 2 were requests from other departments (both TBS) and one was not for code</w:t>
            </w:r>
          </w:p>
        </w:tc>
      </w:tr>
      <w:tr w:rsidR="7E6FB0D5" w14:paraId="0DCC7302" w14:textId="77777777" w:rsidTr="5C5B6BDF">
        <w:tc>
          <w:tcPr>
            <w:tcW w:w="2877" w:type="dxa"/>
          </w:tcPr>
          <w:p w14:paraId="7190E732" w14:textId="6A360EE2" w:rsidR="7E6FB0D5" w:rsidRDefault="7E6FB0D5" w:rsidP="7E6FB0D5">
            <w:pPr>
              <w:spacing w:line="259" w:lineRule="auto"/>
              <w:rPr>
                <w:rFonts w:ascii="Calibri" w:eastAsia="Calibri" w:hAnsi="Calibri" w:cs="Calibri"/>
              </w:rPr>
            </w:pPr>
            <w:r w:rsidRPr="7E6FB0D5">
              <w:rPr>
                <w:rFonts w:ascii="Calibri" w:eastAsia="Calibri" w:hAnsi="Calibri" w:cs="Calibri"/>
              </w:rPr>
              <w:t># of vetted requests (ones that get the ok to move forward and are posted online)</w:t>
            </w:r>
          </w:p>
          <w:p w14:paraId="7900B64C" w14:textId="31B04881" w:rsidR="7E6FB0D5" w:rsidRDefault="7E6FB0D5" w:rsidP="7E6FB0D5">
            <w:pPr>
              <w:spacing w:line="259" w:lineRule="auto"/>
              <w:rPr>
                <w:rFonts w:ascii="Calibri" w:eastAsia="Calibri" w:hAnsi="Calibri" w:cs="Calibri"/>
              </w:rPr>
            </w:pPr>
          </w:p>
        </w:tc>
        <w:tc>
          <w:tcPr>
            <w:tcW w:w="1713" w:type="dxa"/>
          </w:tcPr>
          <w:p w14:paraId="6CB45964" w14:textId="7398A891" w:rsidR="7E6FB0D5" w:rsidRDefault="7E6FB0D5" w:rsidP="7E6FB0D5">
            <w:pPr>
              <w:spacing w:line="259" w:lineRule="auto"/>
              <w:rPr>
                <w:rFonts w:ascii="Calibri" w:eastAsia="Calibri" w:hAnsi="Calibri" w:cs="Calibri"/>
              </w:rPr>
            </w:pPr>
            <w:r w:rsidRPr="7E6FB0D5">
              <w:rPr>
                <w:rFonts w:ascii="Calibri" w:eastAsia="Calibri" w:hAnsi="Calibri" w:cs="Calibri"/>
              </w:rPr>
              <w:t>10 opportunities</w:t>
            </w:r>
          </w:p>
        </w:tc>
        <w:tc>
          <w:tcPr>
            <w:tcW w:w="1695" w:type="dxa"/>
            <w:shd w:val="clear" w:color="auto" w:fill="FFA6BB"/>
          </w:tcPr>
          <w:p w14:paraId="25FE8B5E" w14:textId="02AA5DCE" w:rsidR="7E6FB0D5" w:rsidRDefault="7E6FB0D5" w:rsidP="7E6FB0D5">
            <w:pPr>
              <w:spacing w:line="259" w:lineRule="auto"/>
              <w:rPr>
                <w:rFonts w:ascii="Calibri" w:eastAsia="Calibri" w:hAnsi="Calibri" w:cs="Calibri"/>
              </w:rPr>
            </w:pPr>
            <w:r w:rsidRPr="7E6FB0D5">
              <w:rPr>
                <w:rFonts w:ascii="Calibri" w:eastAsia="Calibri" w:hAnsi="Calibri" w:cs="Calibri"/>
              </w:rPr>
              <w:t>1</w:t>
            </w:r>
          </w:p>
        </w:tc>
        <w:tc>
          <w:tcPr>
            <w:tcW w:w="2729" w:type="dxa"/>
          </w:tcPr>
          <w:p w14:paraId="0C02E171" w14:textId="6960283F" w:rsidR="7E6FB0D5" w:rsidRDefault="7E6FB0D5" w:rsidP="7E6FB0D5">
            <w:pPr>
              <w:spacing w:line="259" w:lineRule="auto"/>
              <w:rPr>
                <w:rFonts w:ascii="Calibri" w:eastAsia="Calibri" w:hAnsi="Calibri" w:cs="Calibri"/>
              </w:rPr>
            </w:pPr>
            <w:r w:rsidRPr="5C5B6BDF">
              <w:rPr>
                <w:rFonts w:ascii="Calibri" w:eastAsia="Calibri" w:hAnsi="Calibri" w:cs="Calibri"/>
              </w:rPr>
              <w:t xml:space="preserve">Of the 3 that met the criteria, one was </w:t>
            </w:r>
            <w:proofErr w:type="spellStart"/>
            <w:r w:rsidRPr="5C5B6BDF">
              <w:rPr>
                <w:rFonts w:ascii="Calibri" w:eastAsia="Calibri" w:hAnsi="Calibri" w:cs="Calibri"/>
              </w:rPr>
              <w:t>Strapi</w:t>
            </w:r>
            <w:proofErr w:type="spellEnd"/>
            <w:r w:rsidRPr="5C5B6BDF">
              <w:rPr>
                <w:rFonts w:ascii="Calibri" w:eastAsia="Calibri" w:hAnsi="Calibri" w:cs="Calibri"/>
              </w:rPr>
              <w:t xml:space="preserve"> (we waited for a software update to be released and then the client decided not to proceed), and one was for a custom SharePoint </w:t>
            </w:r>
            <w:proofErr w:type="spellStart"/>
            <w:r w:rsidRPr="5C5B6BDF">
              <w:rPr>
                <w:rFonts w:ascii="Calibri" w:eastAsia="Calibri" w:hAnsi="Calibri" w:cs="Calibri"/>
              </w:rPr>
              <w:t>webpart</w:t>
            </w:r>
            <w:proofErr w:type="spellEnd"/>
            <w:r w:rsidRPr="5C5B6BDF">
              <w:rPr>
                <w:rFonts w:ascii="Calibri" w:eastAsia="Calibri" w:hAnsi="Calibri" w:cs="Calibri"/>
              </w:rPr>
              <w:t xml:space="preserve">, and the client investigated whether ESDC would allow the install of a custom SP </w:t>
            </w:r>
            <w:proofErr w:type="spellStart"/>
            <w:r w:rsidRPr="5C5B6BDF">
              <w:rPr>
                <w:rFonts w:ascii="Calibri" w:eastAsia="Calibri" w:hAnsi="Calibri" w:cs="Calibri"/>
              </w:rPr>
              <w:t>webpart</w:t>
            </w:r>
            <w:proofErr w:type="spellEnd"/>
            <w:r w:rsidRPr="5C5B6BDF">
              <w:rPr>
                <w:rFonts w:ascii="Calibri" w:eastAsia="Calibri" w:hAnsi="Calibri" w:cs="Calibri"/>
              </w:rPr>
              <w:t xml:space="preserve"> and we did not hear back.</w:t>
            </w:r>
          </w:p>
        </w:tc>
      </w:tr>
      <w:tr w:rsidR="7E6FB0D5" w14:paraId="4AED77D7" w14:textId="77777777" w:rsidTr="5C5B6BDF">
        <w:tc>
          <w:tcPr>
            <w:tcW w:w="9014" w:type="dxa"/>
            <w:gridSpan w:val="4"/>
          </w:tcPr>
          <w:p w14:paraId="22CB0767" w14:textId="478F19DD"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Success as a procurement vehicle</w:t>
            </w:r>
          </w:p>
          <w:p w14:paraId="50F42626" w14:textId="7387AA8E" w:rsidR="7E6FB0D5" w:rsidRDefault="7E6FB0D5" w:rsidP="7E6FB0D5">
            <w:pPr>
              <w:spacing w:line="259" w:lineRule="auto"/>
              <w:rPr>
                <w:rFonts w:ascii="Calibri" w:eastAsia="Calibri" w:hAnsi="Calibri" w:cs="Calibri"/>
              </w:rPr>
            </w:pPr>
          </w:p>
        </w:tc>
      </w:tr>
      <w:tr w:rsidR="7E6FB0D5" w14:paraId="5DD546FF" w14:textId="77777777" w:rsidTr="5C5B6BDF">
        <w:tc>
          <w:tcPr>
            <w:tcW w:w="2877" w:type="dxa"/>
          </w:tcPr>
          <w:p w14:paraId="781DB293" w14:textId="6F1D32CE" w:rsidR="7E6FB0D5" w:rsidRDefault="7E6FB0D5" w:rsidP="7E6FB0D5">
            <w:pPr>
              <w:spacing w:line="259" w:lineRule="auto"/>
              <w:rPr>
                <w:rFonts w:ascii="Calibri" w:eastAsia="Calibri" w:hAnsi="Calibri" w:cs="Calibri"/>
              </w:rPr>
            </w:pPr>
            <w:r w:rsidRPr="7E6FB0D5">
              <w:rPr>
                <w:rFonts w:ascii="Calibri" w:eastAsia="Calibri" w:hAnsi="Calibri" w:cs="Calibri"/>
              </w:rPr>
              <w:lastRenderedPageBreak/>
              <w:t>% of opportunities where a supplier is chosen and signs the IP T&amp;C doc</w:t>
            </w:r>
          </w:p>
        </w:tc>
        <w:tc>
          <w:tcPr>
            <w:tcW w:w="1713" w:type="dxa"/>
          </w:tcPr>
          <w:p w14:paraId="02119DFC" w14:textId="1E840F8A" w:rsidR="7E6FB0D5" w:rsidRDefault="7E6FB0D5" w:rsidP="7E6FB0D5">
            <w:pPr>
              <w:spacing w:line="259" w:lineRule="auto"/>
              <w:rPr>
                <w:rFonts w:ascii="Calibri" w:eastAsia="Calibri" w:hAnsi="Calibri" w:cs="Calibri"/>
              </w:rPr>
            </w:pPr>
            <w:r w:rsidRPr="7E6FB0D5">
              <w:rPr>
                <w:rFonts w:ascii="Calibri" w:eastAsia="Calibri" w:hAnsi="Calibri" w:cs="Calibri"/>
              </w:rPr>
              <w:t>100%</w:t>
            </w:r>
          </w:p>
        </w:tc>
        <w:tc>
          <w:tcPr>
            <w:tcW w:w="1695" w:type="dxa"/>
          </w:tcPr>
          <w:p w14:paraId="490BDCB6" w14:textId="5D98AD8F" w:rsidR="7E6FB0D5" w:rsidRDefault="7E6FB0D5" w:rsidP="7E6FB0D5">
            <w:pPr>
              <w:spacing w:line="259" w:lineRule="auto"/>
              <w:rPr>
                <w:rFonts w:ascii="Calibri" w:eastAsia="Calibri" w:hAnsi="Calibri" w:cs="Calibri"/>
              </w:rPr>
            </w:pPr>
            <w:r w:rsidRPr="7E6FB0D5">
              <w:rPr>
                <w:rFonts w:ascii="Calibri" w:eastAsia="Calibri" w:hAnsi="Calibri" w:cs="Calibri"/>
              </w:rPr>
              <w:t>100%</w:t>
            </w:r>
          </w:p>
        </w:tc>
        <w:tc>
          <w:tcPr>
            <w:tcW w:w="2729" w:type="dxa"/>
          </w:tcPr>
          <w:p w14:paraId="31EDCA9B" w14:textId="43A3B663" w:rsidR="7E6FB0D5" w:rsidRDefault="7E6FB0D5" w:rsidP="7E6FB0D5">
            <w:pPr>
              <w:spacing w:line="259" w:lineRule="auto"/>
              <w:rPr>
                <w:rFonts w:ascii="Calibri" w:eastAsia="Calibri" w:hAnsi="Calibri" w:cs="Calibri"/>
              </w:rPr>
            </w:pPr>
          </w:p>
        </w:tc>
      </w:tr>
      <w:tr w:rsidR="7E6FB0D5" w14:paraId="4E40F33D" w14:textId="77777777" w:rsidTr="5C5B6BDF">
        <w:tc>
          <w:tcPr>
            <w:tcW w:w="2877" w:type="dxa"/>
          </w:tcPr>
          <w:p w14:paraId="71FBB334" w14:textId="75EB9352" w:rsidR="7E6FB0D5" w:rsidRDefault="7E6FB0D5" w:rsidP="7E6FB0D5">
            <w:pPr>
              <w:spacing w:line="259" w:lineRule="auto"/>
              <w:rPr>
                <w:rFonts w:ascii="Calibri" w:eastAsia="Calibri" w:hAnsi="Calibri" w:cs="Calibri"/>
              </w:rPr>
            </w:pPr>
            <w:r w:rsidRPr="7E6FB0D5">
              <w:rPr>
                <w:rFonts w:ascii="Calibri" w:eastAsia="Calibri" w:hAnsi="Calibri" w:cs="Calibri"/>
              </w:rPr>
              <w:t xml:space="preserve">% of posted opportunities where work was delivered </w:t>
            </w:r>
          </w:p>
        </w:tc>
        <w:tc>
          <w:tcPr>
            <w:tcW w:w="1713" w:type="dxa"/>
          </w:tcPr>
          <w:p w14:paraId="52AC62DB" w14:textId="3AC9A3CC" w:rsidR="7E6FB0D5" w:rsidRDefault="7E6FB0D5" w:rsidP="7E6FB0D5">
            <w:pPr>
              <w:spacing w:line="259" w:lineRule="auto"/>
              <w:rPr>
                <w:rFonts w:ascii="Calibri" w:eastAsia="Calibri" w:hAnsi="Calibri" w:cs="Calibri"/>
              </w:rPr>
            </w:pPr>
            <w:r w:rsidRPr="7E6FB0D5">
              <w:rPr>
                <w:rFonts w:ascii="Calibri" w:eastAsia="Calibri" w:hAnsi="Calibri" w:cs="Calibri"/>
              </w:rPr>
              <w:t>100%</w:t>
            </w:r>
          </w:p>
        </w:tc>
        <w:tc>
          <w:tcPr>
            <w:tcW w:w="1695" w:type="dxa"/>
            <w:shd w:val="clear" w:color="auto" w:fill="FFA6BB"/>
          </w:tcPr>
          <w:p w14:paraId="5289DB82" w14:textId="6ED1085B" w:rsidR="7E6FB0D5" w:rsidRDefault="7E6FB0D5" w:rsidP="7E6FB0D5">
            <w:pPr>
              <w:spacing w:line="259" w:lineRule="auto"/>
              <w:rPr>
                <w:rFonts w:ascii="Calibri" w:eastAsia="Calibri" w:hAnsi="Calibri" w:cs="Calibri"/>
              </w:rPr>
            </w:pPr>
            <w:r w:rsidRPr="7E6FB0D5">
              <w:rPr>
                <w:rFonts w:ascii="Calibri" w:eastAsia="Calibri" w:hAnsi="Calibri" w:cs="Calibri"/>
              </w:rPr>
              <w:t>0%</w:t>
            </w:r>
          </w:p>
        </w:tc>
        <w:tc>
          <w:tcPr>
            <w:tcW w:w="2729" w:type="dxa"/>
          </w:tcPr>
          <w:p w14:paraId="20541420" w14:textId="212FD36D" w:rsidR="7E6FB0D5" w:rsidRDefault="7E6FB0D5" w:rsidP="7E6FB0D5">
            <w:pPr>
              <w:spacing w:line="259" w:lineRule="auto"/>
              <w:rPr>
                <w:rFonts w:ascii="Calibri" w:eastAsia="Calibri" w:hAnsi="Calibri" w:cs="Calibri"/>
              </w:rPr>
            </w:pPr>
            <w:r w:rsidRPr="739FAAB0">
              <w:rPr>
                <w:rFonts w:ascii="Calibri" w:eastAsia="Calibri" w:hAnsi="Calibri" w:cs="Calibri"/>
              </w:rPr>
              <w:t xml:space="preserve">For the one opportunity that </w:t>
            </w:r>
            <w:proofErr w:type="gramStart"/>
            <w:r w:rsidRPr="739FAAB0">
              <w:rPr>
                <w:rFonts w:ascii="Calibri" w:eastAsia="Calibri" w:hAnsi="Calibri" w:cs="Calibri"/>
              </w:rPr>
              <w:t>was posted</w:t>
            </w:r>
            <w:proofErr w:type="gramEnd"/>
            <w:r w:rsidRPr="739FAAB0">
              <w:rPr>
                <w:rFonts w:ascii="Calibri" w:eastAsia="Calibri" w:hAnsi="Calibri" w:cs="Calibri"/>
              </w:rPr>
              <w:t>, the supplier advised they could not complete the work and the contract was cancelled due to non-delivery.</w:t>
            </w:r>
          </w:p>
        </w:tc>
      </w:tr>
      <w:tr w:rsidR="7E6FB0D5" w14:paraId="7DD18DDC" w14:textId="77777777" w:rsidTr="5C5B6BDF">
        <w:tc>
          <w:tcPr>
            <w:tcW w:w="2877" w:type="dxa"/>
          </w:tcPr>
          <w:p w14:paraId="4A70B6AC" w14:textId="2649BCB7" w:rsidR="7E6FB0D5" w:rsidRDefault="7E6FB0D5" w:rsidP="7E6FB0D5">
            <w:pPr>
              <w:spacing w:line="259" w:lineRule="auto"/>
              <w:rPr>
                <w:rFonts w:ascii="Calibri" w:eastAsia="Calibri" w:hAnsi="Calibri" w:cs="Calibri"/>
              </w:rPr>
            </w:pPr>
            <w:r w:rsidRPr="7E6FB0D5">
              <w:rPr>
                <w:rFonts w:ascii="Calibri" w:eastAsia="Calibri" w:hAnsi="Calibri" w:cs="Calibri"/>
              </w:rPr>
              <w:t>% of clients who would use this procurement vehicle again</w:t>
            </w:r>
          </w:p>
        </w:tc>
        <w:tc>
          <w:tcPr>
            <w:tcW w:w="1713" w:type="dxa"/>
          </w:tcPr>
          <w:p w14:paraId="4A14C59F" w14:textId="6F0D0813" w:rsidR="7E6FB0D5" w:rsidRDefault="7E6FB0D5" w:rsidP="7E6FB0D5">
            <w:pPr>
              <w:spacing w:line="259" w:lineRule="auto"/>
              <w:rPr>
                <w:rFonts w:ascii="Calibri" w:eastAsia="Calibri" w:hAnsi="Calibri" w:cs="Calibri"/>
              </w:rPr>
            </w:pPr>
            <w:r w:rsidRPr="7E6FB0D5">
              <w:rPr>
                <w:rFonts w:ascii="Calibri" w:eastAsia="Calibri" w:hAnsi="Calibri" w:cs="Calibri"/>
              </w:rPr>
              <w:t>80%</w:t>
            </w:r>
          </w:p>
        </w:tc>
        <w:tc>
          <w:tcPr>
            <w:tcW w:w="1695" w:type="dxa"/>
            <w:shd w:val="clear" w:color="auto" w:fill="FFA6BB"/>
          </w:tcPr>
          <w:p w14:paraId="4E8F4513" w14:textId="6732CB5A"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0%</w:t>
            </w:r>
          </w:p>
        </w:tc>
        <w:tc>
          <w:tcPr>
            <w:tcW w:w="2729" w:type="dxa"/>
          </w:tcPr>
          <w:p w14:paraId="729919EC" w14:textId="4ABC3CB4" w:rsidR="7E6FB0D5" w:rsidRDefault="7E6FB0D5" w:rsidP="7E6FB0D5">
            <w:pPr>
              <w:spacing w:line="259" w:lineRule="auto"/>
              <w:rPr>
                <w:rFonts w:ascii="Calibri" w:eastAsia="Calibri" w:hAnsi="Calibri" w:cs="Calibri"/>
              </w:rPr>
            </w:pPr>
            <w:r w:rsidRPr="7E6FB0D5">
              <w:rPr>
                <w:rFonts w:ascii="Calibri" w:eastAsia="Calibri" w:hAnsi="Calibri" w:cs="Calibri"/>
              </w:rPr>
              <w:t>Of the one client who posted an opportunity they advised they would not use the micro-procurement pilot again</w:t>
            </w:r>
          </w:p>
        </w:tc>
      </w:tr>
      <w:tr w:rsidR="7E6FB0D5" w14:paraId="05FF246D" w14:textId="77777777" w:rsidTr="5C5B6BDF">
        <w:tc>
          <w:tcPr>
            <w:tcW w:w="2877" w:type="dxa"/>
          </w:tcPr>
          <w:p w14:paraId="5D1704E7" w14:textId="7518F3DB" w:rsidR="7E6FB0D5" w:rsidRDefault="7E6FB0D5" w:rsidP="7E6FB0D5">
            <w:pPr>
              <w:spacing w:line="259" w:lineRule="auto"/>
              <w:rPr>
                <w:rFonts w:ascii="Calibri" w:eastAsia="Calibri" w:hAnsi="Calibri" w:cs="Calibri"/>
              </w:rPr>
            </w:pPr>
            <w:r w:rsidRPr="7E6FB0D5">
              <w:rPr>
                <w:rFonts w:ascii="Calibri" w:eastAsia="Calibri" w:hAnsi="Calibri" w:cs="Calibri"/>
              </w:rPr>
              <w:t>% of suppliers who would bid on another micro-acquisition opportunity</w:t>
            </w:r>
          </w:p>
        </w:tc>
        <w:tc>
          <w:tcPr>
            <w:tcW w:w="1713" w:type="dxa"/>
          </w:tcPr>
          <w:p w14:paraId="6788B90C" w14:textId="22E70B65" w:rsidR="7E6FB0D5" w:rsidRDefault="7E6FB0D5" w:rsidP="7E6FB0D5">
            <w:pPr>
              <w:spacing w:line="259" w:lineRule="auto"/>
              <w:rPr>
                <w:rFonts w:ascii="Calibri" w:eastAsia="Calibri" w:hAnsi="Calibri" w:cs="Calibri"/>
              </w:rPr>
            </w:pPr>
            <w:r w:rsidRPr="7E6FB0D5">
              <w:rPr>
                <w:rFonts w:ascii="Calibri" w:eastAsia="Calibri" w:hAnsi="Calibri" w:cs="Calibri"/>
              </w:rPr>
              <w:t>70%</w:t>
            </w:r>
          </w:p>
        </w:tc>
        <w:tc>
          <w:tcPr>
            <w:tcW w:w="1695" w:type="dxa"/>
            <w:shd w:val="clear" w:color="auto" w:fill="FFA6BB"/>
          </w:tcPr>
          <w:p w14:paraId="6036E9CF" w14:textId="406645DD"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N/A</w:t>
            </w:r>
          </w:p>
        </w:tc>
        <w:tc>
          <w:tcPr>
            <w:tcW w:w="2729" w:type="dxa"/>
          </w:tcPr>
          <w:p w14:paraId="61241CD5" w14:textId="3E19622B" w:rsidR="7E6FB0D5" w:rsidRDefault="7E6FB0D5" w:rsidP="7E6FB0D5">
            <w:pPr>
              <w:spacing w:line="259" w:lineRule="auto"/>
              <w:rPr>
                <w:rFonts w:ascii="Calibri" w:eastAsia="Calibri" w:hAnsi="Calibri" w:cs="Calibri"/>
              </w:rPr>
            </w:pPr>
            <w:r w:rsidRPr="5C5B6BDF">
              <w:rPr>
                <w:rFonts w:ascii="Calibri" w:eastAsia="Calibri" w:hAnsi="Calibri" w:cs="Calibri"/>
              </w:rPr>
              <w:t>Zero suppliers chose to fill in the optional feedback form, so this data is not available</w:t>
            </w:r>
          </w:p>
        </w:tc>
      </w:tr>
      <w:tr w:rsidR="7E6FB0D5" w14:paraId="6FB10A2F" w14:textId="77777777" w:rsidTr="5C5B6BDF">
        <w:tc>
          <w:tcPr>
            <w:tcW w:w="2877" w:type="dxa"/>
          </w:tcPr>
          <w:p w14:paraId="51053C21" w14:textId="64389BF9" w:rsidR="7E6FB0D5" w:rsidRDefault="7E6FB0D5" w:rsidP="7E6FB0D5">
            <w:pPr>
              <w:spacing w:line="259" w:lineRule="auto"/>
              <w:rPr>
                <w:rFonts w:ascii="Calibri" w:eastAsia="Calibri" w:hAnsi="Calibri" w:cs="Calibri"/>
              </w:rPr>
            </w:pPr>
            <w:r w:rsidRPr="7E6FB0D5">
              <w:rPr>
                <w:rFonts w:ascii="Calibri" w:eastAsia="Calibri" w:hAnsi="Calibri" w:cs="Calibri"/>
              </w:rPr>
              <w:t>% of opportunities flagged as contract splitting (after posting or award)</w:t>
            </w:r>
          </w:p>
        </w:tc>
        <w:tc>
          <w:tcPr>
            <w:tcW w:w="1713" w:type="dxa"/>
          </w:tcPr>
          <w:p w14:paraId="0A9B5AFD" w14:textId="31E1B064" w:rsidR="7E6FB0D5" w:rsidRDefault="7E6FB0D5" w:rsidP="7E6FB0D5">
            <w:pPr>
              <w:spacing w:line="259" w:lineRule="auto"/>
              <w:rPr>
                <w:rFonts w:ascii="Calibri" w:eastAsia="Calibri" w:hAnsi="Calibri" w:cs="Calibri"/>
              </w:rPr>
            </w:pPr>
            <w:r w:rsidRPr="7E6FB0D5">
              <w:rPr>
                <w:rFonts w:ascii="Calibri" w:eastAsia="Calibri" w:hAnsi="Calibri" w:cs="Calibri"/>
              </w:rPr>
              <w:t>0%</w:t>
            </w:r>
          </w:p>
        </w:tc>
        <w:tc>
          <w:tcPr>
            <w:tcW w:w="1695" w:type="dxa"/>
          </w:tcPr>
          <w:p w14:paraId="0A0804E2" w14:textId="30596A7F" w:rsidR="7E6FB0D5" w:rsidRDefault="7E6FB0D5" w:rsidP="7E6FB0D5">
            <w:pPr>
              <w:spacing w:line="259" w:lineRule="auto"/>
              <w:rPr>
                <w:rFonts w:ascii="Calibri" w:eastAsia="Calibri" w:hAnsi="Calibri" w:cs="Calibri"/>
              </w:rPr>
            </w:pPr>
            <w:r w:rsidRPr="7E6FB0D5">
              <w:rPr>
                <w:rFonts w:ascii="Calibri" w:eastAsia="Calibri" w:hAnsi="Calibri" w:cs="Calibri"/>
              </w:rPr>
              <w:t>0%</w:t>
            </w:r>
          </w:p>
        </w:tc>
        <w:tc>
          <w:tcPr>
            <w:tcW w:w="2729" w:type="dxa"/>
          </w:tcPr>
          <w:p w14:paraId="40CDD456" w14:textId="3A43A154" w:rsidR="7E6FB0D5" w:rsidRDefault="7E6FB0D5" w:rsidP="7E6FB0D5">
            <w:pPr>
              <w:spacing w:line="259" w:lineRule="auto"/>
              <w:rPr>
                <w:rFonts w:ascii="Calibri" w:eastAsia="Calibri" w:hAnsi="Calibri" w:cs="Calibri"/>
              </w:rPr>
            </w:pPr>
          </w:p>
        </w:tc>
      </w:tr>
      <w:tr w:rsidR="7E6FB0D5" w14:paraId="7E4B5928" w14:textId="77777777" w:rsidTr="5C5B6BDF">
        <w:tc>
          <w:tcPr>
            <w:tcW w:w="2877" w:type="dxa"/>
          </w:tcPr>
          <w:p w14:paraId="3DDB03D8" w14:textId="03103F8D" w:rsidR="7E6FB0D5" w:rsidRDefault="7E6FB0D5" w:rsidP="7E6FB0D5">
            <w:pPr>
              <w:spacing w:line="259" w:lineRule="auto"/>
              <w:rPr>
                <w:rFonts w:ascii="Calibri" w:eastAsia="Calibri" w:hAnsi="Calibri" w:cs="Calibri"/>
              </w:rPr>
            </w:pPr>
            <w:r w:rsidRPr="7E6FB0D5">
              <w:rPr>
                <w:rFonts w:ascii="Calibri" w:eastAsia="Calibri" w:hAnsi="Calibri" w:cs="Calibri"/>
              </w:rPr>
              <w:t>Total dollar value of all micro-acquisition purchases</w:t>
            </w:r>
          </w:p>
        </w:tc>
        <w:tc>
          <w:tcPr>
            <w:tcW w:w="1713" w:type="dxa"/>
          </w:tcPr>
          <w:p w14:paraId="4652DFB5" w14:textId="4E864652" w:rsidR="7E6FB0D5" w:rsidRDefault="7E6FB0D5" w:rsidP="7E6FB0D5">
            <w:pPr>
              <w:spacing w:line="259" w:lineRule="auto"/>
              <w:rPr>
                <w:rFonts w:ascii="Calibri" w:eastAsia="Calibri" w:hAnsi="Calibri" w:cs="Calibri"/>
              </w:rPr>
            </w:pPr>
            <w:r w:rsidRPr="7E6FB0D5">
              <w:rPr>
                <w:rFonts w:ascii="Calibri" w:eastAsia="Calibri" w:hAnsi="Calibri" w:cs="Calibri"/>
              </w:rPr>
              <w:t>No target</w:t>
            </w:r>
          </w:p>
        </w:tc>
        <w:tc>
          <w:tcPr>
            <w:tcW w:w="1695" w:type="dxa"/>
          </w:tcPr>
          <w:p w14:paraId="6444F5F7" w14:textId="549BE908" w:rsidR="7E6FB0D5" w:rsidRDefault="7E6FB0D5" w:rsidP="7E6FB0D5">
            <w:pPr>
              <w:spacing w:line="259" w:lineRule="auto"/>
              <w:rPr>
                <w:rFonts w:ascii="Calibri" w:eastAsia="Calibri" w:hAnsi="Calibri" w:cs="Calibri"/>
              </w:rPr>
            </w:pPr>
            <w:r w:rsidRPr="7E6FB0D5">
              <w:rPr>
                <w:rFonts w:ascii="Calibri" w:eastAsia="Calibri" w:hAnsi="Calibri" w:cs="Calibri"/>
              </w:rPr>
              <w:t>$6500</w:t>
            </w:r>
          </w:p>
        </w:tc>
        <w:tc>
          <w:tcPr>
            <w:tcW w:w="2729" w:type="dxa"/>
          </w:tcPr>
          <w:p w14:paraId="15232A26" w14:textId="7B6520A7" w:rsidR="7E6FB0D5" w:rsidRDefault="7E6FB0D5" w:rsidP="7E6FB0D5">
            <w:pPr>
              <w:spacing w:line="259" w:lineRule="auto"/>
              <w:rPr>
                <w:rFonts w:ascii="Calibri" w:eastAsia="Calibri" w:hAnsi="Calibri" w:cs="Calibri"/>
              </w:rPr>
            </w:pPr>
          </w:p>
        </w:tc>
      </w:tr>
    </w:tbl>
    <w:p w14:paraId="1A604373" w14:textId="5F1A6656" w:rsidR="7E6FB0D5" w:rsidRDefault="7E6FB0D5" w:rsidP="7E6FB0D5">
      <w:pPr>
        <w:rPr>
          <w:rFonts w:ascii="Calibri" w:eastAsia="Calibri" w:hAnsi="Calibri" w:cs="Calibri"/>
          <w:color w:val="000000" w:themeColor="text1"/>
        </w:rPr>
      </w:pPr>
    </w:p>
    <w:p w14:paraId="4696A224" w14:textId="336704CF" w:rsidR="7E6FB0D5" w:rsidRDefault="7E6FB0D5" w:rsidP="7E6FB0D5">
      <w:pPr>
        <w:rPr>
          <w:rFonts w:ascii="Calibri Light" w:eastAsia="Calibri Light" w:hAnsi="Calibri Light" w:cs="Calibri Light"/>
          <w:b/>
          <w:bCs/>
          <w:i/>
          <w:iCs/>
          <w:color w:val="2F5496" w:themeColor="accent1" w:themeShade="BF"/>
        </w:rPr>
      </w:pPr>
      <w:r w:rsidRPr="7E6FB0D5">
        <w:rPr>
          <w:b/>
          <w:bCs/>
        </w:rPr>
        <w:t>Have we met our goals?</w:t>
      </w:r>
    </w:p>
    <w:tbl>
      <w:tblPr>
        <w:tblStyle w:val="TableGrid"/>
        <w:tblW w:w="0" w:type="auto"/>
        <w:tblLayout w:type="fixed"/>
        <w:tblLook w:val="06A0" w:firstRow="1" w:lastRow="0" w:firstColumn="1" w:lastColumn="0" w:noHBand="1" w:noVBand="1"/>
      </w:tblPr>
      <w:tblGrid>
        <w:gridCol w:w="3095"/>
        <w:gridCol w:w="1646"/>
        <w:gridCol w:w="2137"/>
        <w:gridCol w:w="2137"/>
      </w:tblGrid>
      <w:tr w:rsidR="7E6FB0D5" w14:paraId="792D54D1" w14:textId="77777777" w:rsidTr="5C5B6BDF">
        <w:tc>
          <w:tcPr>
            <w:tcW w:w="3095" w:type="dxa"/>
          </w:tcPr>
          <w:p w14:paraId="3874E42F" w14:textId="47FA0487" w:rsidR="7E6FB0D5" w:rsidRDefault="7E6FB0D5" w:rsidP="7E6FB0D5">
            <w:pPr>
              <w:spacing w:line="259" w:lineRule="auto"/>
              <w:rPr>
                <w:rFonts w:ascii="Calibri" w:eastAsia="Calibri" w:hAnsi="Calibri" w:cs="Calibri"/>
              </w:rPr>
            </w:pPr>
            <w:r w:rsidRPr="7E6FB0D5">
              <w:rPr>
                <w:rFonts w:ascii="Calibri" w:eastAsia="Calibri" w:hAnsi="Calibri" w:cs="Calibri"/>
                <w:b/>
                <w:bCs/>
              </w:rPr>
              <w:t>Metric</w:t>
            </w:r>
          </w:p>
        </w:tc>
        <w:tc>
          <w:tcPr>
            <w:tcW w:w="1646" w:type="dxa"/>
          </w:tcPr>
          <w:p w14:paraId="50F5D4EA" w14:textId="43D2D8A2" w:rsidR="7E6FB0D5" w:rsidRDefault="7E6FB0D5" w:rsidP="7E6FB0D5">
            <w:pPr>
              <w:spacing w:line="259" w:lineRule="auto"/>
              <w:rPr>
                <w:rFonts w:ascii="Calibri" w:eastAsia="Calibri" w:hAnsi="Calibri" w:cs="Calibri"/>
              </w:rPr>
            </w:pPr>
            <w:r w:rsidRPr="7E6FB0D5">
              <w:rPr>
                <w:rFonts w:ascii="Calibri" w:eastAsia="Calibri" w:hAnsi="Calibri" w:cs="Calibri"/>
                <w:b/>
                <w:bCs/>
              </w:rPr>
              <w:t>Target</w:t>
            </w:r>
          </w:p>
        </w:tc>
        <w:tc>
          <w:tcPr>
            <w:tcW w:w="2137" w:type="dxa"/>
          </w:tcPr>
          <w:p w14:paraId="4F299116" w14:textId="6E787E4C"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Result</w:t>
            </w:r>
          </w:p>
        </w:tc>
        <w:tc>
          <w:tcPr>
            <w:tcW w:w="2137" w:type="dxa"/>
          </w:tcPr>
          <w:p w14:paraId="76D5784A" w14:textId="14EFDAED"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Variance and Explanation</w:t>
            </w:r>
          </w:p>
        </w:tc>
      </w:tr>
      <w:tr w:rsidR="7E6FB0D5" w14:paraId="166BDCE5" w14:textId="77777777" w:rsidTr="5C5B6BDF">
        <w:trPr>
          <w:trHeight w:val="600"/>
        </w:trPr>
        <w:tc>
          <w:tcPr>
            <w:tcW w:w="9015" w:type="dxa"/>
            <w:gridSpan w:val="4"/>
          </w:tcPr>
          <w:p w14:paraId="530E93CC" w14:textId="01C787C2" w:rsidR="7E6FB0D5" w:rsidRDefault="7E6FB0D5" w:rsidP="7E6FB0D5">
            <w:pPr>
              <w:spacing w:line="259" w:lineRule="auto"/>
              <w:rPr>
                <w:rFonts w:ascii="Calibri" w:eastAsia="Calibri" w:hAnsi="Calibri" w:cs="Calibri"/>
                <w:b/>
                <w:bCs/>
                <w:color w:val="505962"/>
              </w:rPr>
            </w:pPr>
            <w:r w:rsidRPr="7E6FB0D5">
              <w:rPr>
                <w:rFonts w:ascii="Calibri" w:eastAsia="Calibri" w:hAnsi="Calibri" w:cs="Calibri"/>
                <w:b/>
                <w:bCs/>
                <w:color w:val="505962"/>
              </w:rPr>
              <w:t>Increased participation and access to developers who wouldn’t normally bid on GC IT contracts</w:t>
            </w:r>
          </w:p>
          <w:p w14:paraId="1DA19AAD" w14:textId="588F43DF" w:rsidR="7E6FB0D5" w:rsidRDefault="7E6FB0D5" w:rsidP="7E6FB0D5">
            <w:pPr>
              <w:spacing w:line="259" w:lineRule="auto"/>
              <w:rPr>
                <w:rFonts w:ascii="Calibri" w:eastAsia="Calibri" w:hAnsi="Calibri" w:cs="Calibri"/>
              </w:rPr>
            </w:pPr>
          </w:p>
        </w:tc>
      </w:tr>
      <w:tr w:rsidR="7E6FB0D5" w14:paraId="1AC3E46E" w14:textId="77777777" w:rsidTr="5C5B6BDF">
        <w:trPr>
          <w:trHeight w:val="2160"/>
        </w:trPr>
        <w:tc>
          <w:tcPr>
            <w:tcW w:w="3095" w:type="dxa"/>
          </w:tcPr>
          <w:p w14:paraId="6062161E" w14:textId="14CDE154" w:rsidR="7E6FB0D5" w:rsidRDefault="7E6FB0D5" w:rsidP="7E6FB0D5">
            <w:pPr>
              <w:spacing w:line="259" w:lineRule="auto"/>
              <w:rPr>
                <w:rFonts w:ascii="Calibri" w:eastAsia="Calibri" w:hAnsi="Calibri" w:cs="Calibri"/>
              </w:rPr>
            </w:pPr>
            <w:r w:rsidRPr="7E6FB0D5">
              <w:rPr>
                <w:rFonts w:ascii="Calibri" w:eastAsia="Calibri" w:hAnsi="Calibri" w:cs="Calibri"/>
              </w:rPr>
              <w:t>% of successful suppliers who have never worked for the GC</w:t>
            </w:r>
            <w:r>
              <w:br/>
            </w:r>
          </w:p>
          <w:p w14:paraId="55ECDF96" w14:textId="6414CABF" w:rsidR="7E6FB0D5" w:rsidRDefault="7E6FB0D5" w:rsidP="7E6FB0D5">
            <w:pPr>
              <w:spacing w:line="259" w:lineRule="auto"/>
              <w:rPr>
                <w:rFonts w:ascii="Calibri" w:eastAsia="Calibri" w:hAnsi="Calibri" w:cs="Calibri"/>
              </w:rPr>
            </w:pPr>
            <w:r>
              <w:br/>
            </w:r>
          </w:p>
          <w:p w14:paraId="54252C9F" w14:textId="15AF870C" w:rsidR="7E6FB0D5" w:rsidRDefault="7E6FB0D5" w:rsidP="7E6FB0D5">
            <w:pPr>
              <w:spacing w:line="259" w:lineRule="auto"/>
              <w:rPr>
                <w:rFonts w:ascii="Calibri" w:eastAsia="Calibri" w:hAnsi="Calibri" w:cs="Calibri"/>
              </w:rPr>
            </w:pPr>
          </w:p>
          <w:p w14:paraId="40E5E29F" w14:textId="4BE8A993" w:rsidR="7E6FB0D5" w:rsidRDefault="7E6FB0D5" w:rsidP="7E6FB0D5">
            <w:pPr>
              <w:spacing w:line="259" w:lineRule="auto"/>
              <w:rPr>
                <w:rFonts w:ascii="Calibri" w:eastAsia="Calibri" w:hAnsi="Calibri" w:cs="Calibri"/>
              </w:rPr>
            </w:pPr>
          </w:p>
        </w:tc>
        <w:tc>
          <w:tcPr>
            <w:tcW w:w="1646" w:type="dxa"/>
          </w:tcPr>
          <w:p w14:paraId="2D216A1C" w14:textId="600F8DAA" w:rsidR="7E6FB0D5" w:rsidRDefault="7E6FB0D5" w:rsidP="7E6FB0D5">
            <w:pPr>
              <w:spacing w:line="259" w:lineRule="auto"/>
              <w:rPr>
                <w:rFonts w:ascii="Calibri" w:eastAsia="Calibri" w:hAnsi="Calibri" w:cs="Calibri"/>
              </w:rPr>
            </w:pPr>
            <w:r w:rsidRPr="7E6FB0D5">
              <w:rPr>
                <w:rFonts w:ascii="Calibri" w:eastAsia="Calibri" w:hAnsi="Calibri" w:cs="Calibri"/>
              </w:rPr>
              <w:t>80%</w:t>
            </w:r>
          </w:p>
        </w:tc>
        <w:tc>
          <w:tcPr>
            <w:tcW w:w="2137" w:type="dxa"/>
            <w:shd w:val="clear" w:color="auto" w:fill="FFA6BB"/>
          </w:tcPr>
          <w:p w14:paraId="67ED2A67" w14:textId="270803E5" w:rsidR="7E6FB0D5" w:rsidRDefault="33DCE699" w:rsidP="33DCE699">
            <w:pPr>
              <w:spacing w:line="259" w:lineRule="auto"/>
              <w:rPr>
                <w:rFonts w:ascii="Calibri" w:eastAsia="Calibri" w:hAnsi="Calibri" w:cs="Calibri"/>
                <w:b/>
                <w:bCs/>
              </w:rPr>
            </w:pPr>
            <w:r w:rsidRPr="33DCE699">
              <w:rPr>
                <w:rFonts w:ascii="Calibri" w:eastAsia="Calibri" w:hAnsi="Calibri" w:cs="Calibri"/>
                <w:b/>
                <w:bCs/>
              </w:rPr>
              <w:t>N/A</w:t>
            </w:r>
          </w:p>
        </w:tc>
        <w:tc>
          <w:tcPr>
            <w:tcW w:w="2137" w:type="dxa"/>
          </w:tcPr>
          <w:p w14:paraId="07E8E7FD" w14:textId="202FF72D" w:rsidR="7E6FB0D5" w:rsidRDefault="7E6FB0D5" w:rsidP="7E6FB0D5">
            <w:pPr>
              <w:spacing w:line="259" w:lineRule="auto"/>
              <w:rPr>
                <w:rFonts w:ascii="Calibri" w:eastAsia="Calibri" w:hAnsi="Calibri" w:cs="Calibri"/>
              </w:rPr>
            </w:pPr>
            <w:r w:rsidRPr="5C5B6BDF">
              <w:rPr>
                <w:rFonts w:ascii="Calibri" w:eastAsia="Calibri" w:hAnsi="Calibri" w:cs="Calibri"/>
              </w:rPr>
              <w:t>Zero suppliers chose to fill in the optional feedback form, so this data is not available</w:t>
            </w:r>
          </w:p>
          <w:p w14:paraId="6D120DFB" w14:textId="2C7426C2" w:rsidR="7E6FB0D5" w:rsidRDefault="7E6FB0D5" w:rsidP="7E6FB0D5">
            <w:pPr>
              <w:spacing w:line="259" w:lineRule="auto"/>
              <w:rPr>
                <w:rFonts w:ascii="Calibri" w:eastAsia="Calibri" w:hAnsi="Calibri" w:cs="Calibri"/>
                <w:b/>
                <w:bCs/>
              </w:rPr>
            </w:pPr>
          </w:p>
        </w:tc>
      </w:tr>
      <w:tr w:rsidR="7E6FB0D5" w14:paraId="526A3669" w14:textId="77777777" w:rsidTr="5C5B6BDF">
        <w:tc>
          <w:tcPr>
            <w:tcW w:w="3095" w:type="dxa"/>
          </w:tcPr>
          <w:p w14:paraId="78D9315B" w14:textId="0907FBBB" w:rsidR="7E6FB0D5" w:rsidRDefault="7E6FB0D5" w:rsidP="7E6FB0D5">
            <w:pPr>
              <w:spacing w:line="259" w:lineRule="auto"/>
              <w:rPr>
                <w:rFonts w:ascii="Calibri" w:eastAsia="Calibri" w:hAnsi="Calibri" w:cs="Calibri"/>
              </w:rPr>
            </w:pPr>
            <w:r w:rsidRPr="7E6FB0D5">
              <w:rPr>
                <w:rFonts w:ascii="Calibri" w:eastAsia="Calibri" w:hAnsi="Calibri" w:cs="Calibri"/>
              </w:rPr>
              <w:t>% of suppliers who put in proposals who have never worked for the GC</w:t>
            </w:r>
          </w:p>
        </w:tc>
        <w:tc>
          <w:tcPr>
            <w:tcW w:w="1646" w:type="dxa"/>
          </w:tcPr>
          <w:p w14:paraId="143E0778" w14:textId="69C3C3BB" w:rsidR="7E6FB0D5" w:rsidRDefault="7E6FB0D5" w:rsidP="7E6FB0D5">
            <w:pPr>
              <w:spacing w:line="259" w:lineRule="auto"/>
              <w:rPr>
                <w:rFonts w:ascii="Calibri" w:eastAsia="Calibri" w:hAnsi="Calibri" w:cs="Calibri"/>
              </w:rPr>
            </w:pPr>
            <w:r w:rsidRPr="7E6FB0D5">
              <w:rPr>
                <w:rFonts w:ascii="Calibri" w:eastAsia="Calibri" w:hAnsi="Calibri" w:cs="Calibri"/>
              </w:rPr>
              <w:t>80%</w:t>
            </w:r>
          </w:p>
        </w:tc>
        <w:tc>
          <w:tcPr>
            <w:tcW w:w="2137" w:type="dxa"/>
            <w:shd w:val="clear" w:color="auto" w:fill="FFA6BB"/>
          </w:tcPr>
          <w:p w14:paraId="073039E5" w14:textId="6CC3C129"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N/A</w:t>
            </w:r>
          </w:p>
        </w:tc>
        <w:tc>
          <w:tcPr>
            <w:tcW w:w="2137" w:type="dxa"/>
          </w:tcPr>
          <w:p w14:paraId="01C27B8E" w14:textId="74E49DFF" w:rsidR="7E6FB0D5" w:rsidRDefault="7E6FB0D5" w:rsidP="7E6FB0D5">
            <w:pPr>
              <w:spacing w:line="259" w:lineRule="auto"/>
              <w:rPr>
                <w:rFonts w:ascii="Calibri" w:eastAsia="Calibri" w:hAnsi="Calibri" w:cs="Calibri"/>
              </w:rPr>
            </w:pPr>
            <w:r w:rsidRPr="5C5B6BDF">
              <w:rPr>
                <w:rFonts w:ascii="Calibri" w:eastAsia="Calibri" w:hAnsi="Calibri" w:cs="Calibri"/>
              </w:rPr>
              <w:t>Zero suppliers chose to fill in the optional feedback form, so this data is not available</w:t>
            </w:r>
          </w:p>
          <w:p w14:paraId="24585282" w14:textId="2FF95335" w:rsidR="7E6FB0D5" w:rsidRDefault="7E6FB0D5" w:rsidP="7E6FB0D5">
            <w:pPr>
              <w:spacing w:line="259" w:lineRule="auto"/>
              <w:rPr>
                <w:rFonts w:ascii="Calibri" w:eastAsia="Calibri" w:hAnsi="Calibri" w:cs="Calibri"/>
              </w:rPr>
            </w:pPr>
          </w:p>
        </w:tc>
      </w:tr>
      <w:tr w:rsidR="7E6FB0D5" w14:paraId="59620D23" w14:textId="77777777" w:rsidTr="5C5B6BDF">
        <w:tc>
          <w:tcPr>
            <w:tcW w:w="3095" w:type="dxa"/>
          </w:tcPr>
          <w:p w14:paraId="005AE6B0" w14:textId="7FA59B52" w:rsidR="7E6FB0D5" w:rsidRDefault="7E6FB0D5" w:rsidP="7E6FB0D5">
            <w:pPr>
              <w:spacing w:line="259" w:lineRule="auto"/>
              <w:rPr>
                <w:rFonts w:ascii="Calibri" w:eastAsia="Calibri" w:hAnsi="Calibri" w:cs="Calibri"/>
              </w:rPr>
            </w:pPr>
            <w:r w:rsidRPr="7E6FB0D5">
              <w:rPr>
                <w:rFonts w:ascii="Calibri" w:eastAsia="Calibri" w:hAnsi="Calibri" w:cs="Calibri"/>
              </w:rPr>
              <w:t>% of successful suppliers who do not live in the NCR (address is on invoice)</w:t>
            </w:r>
          </w:p>
        </w:tc>
        <w:tc>
          <w:tcPr>
            <w:tcW w:w="1646" w:type="dxa"/>
          </w:tcPr>
          <w:p w14:paraId="7326E573" w14:textId="03C30D83" w:rsidR="7E6FB0D5" w:rsidRDefault="7E6FB0D5" w:rsidP="7E6FB0D5">
            <w:pPr>
              <w:spacing w:line="259" w:lineRule="auto"/>
              <w:rPr>
                <w:rFonts w:ascii="Calibri" w:eastAsia="Calibri" w:hAnsi="Calibri" w:cs="Calibri"/>
              </w:rPr>
            </w:pPr>
            <w:r w:rsidRPr="7E6FB0D5">
              <w:rPr>
                <w:rFonts w:ascii="Calibri" w:eastAsia="Calibri" w:hAnsi="Calibri" w:cs="Calibri"/>
              </w:rPr>
              <w:t>80%</w:t>
            </w:r>
          </w:p>
        </w:tc>
        <w:tc>
          <w:tcPr>
            <w:tcW w:w="2137" w:type="dxa"/>
            <w:shd w:val="clear" w:color="auto" w:fill="FFA6BB"/>
          </w:tcPr>
          <w:p w14:paraId="33BA0CE4" w14:textId="50D91F7C"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0%</w:t>
            </w:r>
          </w:p>
          <w:p w14:paraId="6F6B0D60" w14:textId="653570CE" w:rsidR="7E6FB0D5" w:rsidRDefault="7E6FB0D5" w:rsidP="7E6FB0D5">
            <w:pPr>
              <w:spacing w:line="259" w:lineRule="auto"/>
              <w:rPr>
                <w:rFonts w:ascii="Calibri" w:eastAsia="Calibri" w:hAnsi="Calibri" w:cs="Calibri"/>
                <w:b/>
                <w:bCs/>
              </w:rPr>
            </w:pPr>
          </w:p>
        </w:tc>
        <w:tc>
          <w:tcPr>
            <w:tcW w:w="2137" w:type="dxa"/>
          </w:tcPr>
          <w:p w14:paraId="5BFB48A2" w14:textId="2491F783" w:rsidR="7E6FB0D5" w:rsidRDefault="7E6FB0D5" w:rsidP="7E6FB0D5">
            <w:pPr>
              <w:spacing w:line="259" w:lineRule="auto"/>
              <w:rPr>
                <w:rFonts w:ascii="Calibri" w:eastAsia="Calibri" w:hAnsi="Calibri" w:cs="Calibri"/>
              </w:rPr>
            </w:pPr>
            <w:r w:rsidRPr="5C5B6BDF">
              <w:rPr>
                <w:rFonts w:ascii="Calibri" w:eastAsia="Calibri" w:hAnsi="Calibri" w:cs="Calibri"/>
              </w:rPr>
              <w:t xml:space="preserve">Zero suppliers chose to fill in the optional feedback form, so </w:t>
            </w:r>
            <w:r w:rsidRPr="5C5B6BDF">
              <w:rPr>
                <w:rFonts w:ascii="Calibri" w:eastAsia="Calibri" w:hAnsi="Calibri" w:cs="Calibri"/>
              </w:rPr>
              <w:lastRenderedPageBreak/>
              <w:t>this data is not available</w:t>
            </w:r>
          </w:p>
          <w:p w14:paraId="0A01E858" w14:textId="28FBE367" w:rsidR="7E6FB0D5" w:rsidRDefault="7E6FB0D5" w:rsidP="7E6FB0D5">
            <w:pPr>
              <w:spacing w:line="259" w:lineRule="auto"/>
              <w:rPr>
                <w:rFonts w:ascii="Calibri" w:eastAsia="Calibri" w:hAnsi="Calibri" w:cs="Calibri"/>
              </w:rPr>
            </w:pPr>
          </w:p>
        </w:tc>
      </w:tr>
      <w:tr w:rsidR="7E6FB0D5" w14:paraId="41864A95" w14:textId="77777777" w:rsidTr="5C5B6BDF">
        <w:tc>
          <w:tcPr>
            <w:tcW w:w="3095" w:type="dxa"/>
          </w:tcPr>
          <w:p w14:paraId="4C29C0C5" w14:textId="5458B4B2" w:rsidR="7E6FB0D5" w:rsidRDefault="7E6FB0D5" w:rsidP="7E6FB0D5">
            <w:pPr>
              <w:spacing w:line="259" w:lineRule="auto"/>
              <w:rPr>
                <w:rFonts w:ascii="Calibri" w:eastAsia="Calibri" w:hAnsi="Calibri" w:cs="Calibri"/>
              </w:rPr>
            </w:pPr>
            <w:r w:rsidRPr="7E6FB0D5">
              <w:rPr>
                <w:rFonts w:ascii="Calibri" w:eastAsia="Calibri" w:hAnsi="Calibri" w:cs="Calibri"/>
              </w:rPr>
              <w:t>% of successful suppliers who are part of under-represented IT supplier groups (black, Indigenous, women, LGBTQ)</w:t>
            </w:r>
          </w:p>
        </w:tc>
        <w:tc>
          <w:tcPr>
            <w:tcW w:w="1646" w:type="dxa"/>
          </w:tcPr>
          <w:p w14:paraId="3ADCBB37" w14:textId="1436B19E" w:rsidR="7E6FB0D5" w:rsidRDefault="7E6FB0D5" w:rsidP="7E6FB0D5">
            <w:pPr>
              <w:spacing w:line="259" w:lineRule="auto"/>
              <w:rPr>
                <w:rFonts w:ascii="Calibri" w:eastAsia="Calibri" w:hAnsi="Calibri" w:cs="Calibri"/>
              </w:rPr>
            </w:pPr>
            <w:r w:rsidRPr="7E6FB0D5">
              <w:rPr>
                <w:rFonts w:ascii="Calibri" w:eastAsia="Calibri" w:hAnsi="Calibri" w:cs="Calibri"/>
              </w:rPr>
              <w:t>80%</w:t>
            </w:r>
          </w:p>
        </w:tc>
        <w:tc>
          <w:tcPr>
            <w:tcW w:w="2137" w:type="dxa"/>
            <w:shd w:val="clear" w:color="auto" w:fill="FFA6BB"/>
          </w:tcPr>
          <w:p w14:paraId="15740552" w14:textId="12926D8B"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N/A</w:t>
            </w:r>
          </w:p>
          <w:p w14:paraId="4B07F782" w14:textId="4DB5D87B" w:rsidR="7E6FB0D5" w:rsidRDefault="7E6FB0D5" w:rsidP="7E6FB0D5">
            <w:pPr>
              <w:spacing w:line="259" w:lineRule="auto"/>
              <w:rPr>
                <w:rFonts w:ascii="Calibri" w:eastAsia="Calibri" w:hAnsi="Calibri" w:cs="Calibri"/>
                <w:b/>
                <w:bCs/>
              </w:rPr>
            </w:pPr>
          </w:p>
        </w:tc>
        <w:tc>
          <w:tcPr>
            <w:tcW w:w="2137" w:type="dxa"/>
          </w:tcPr>
          <w:p w14:paraId="7058EF4A" w14:textId="3BBB1510" w:rsidR="7E6FB0D5" w:rsidRDefault="7E6FB0D5" w:rsidP="7E6FB0D5">
            <w:pPr>
              <w:spacing w:line="259" w:lineRule="auto"/>
              <w:rPr>
                <w:rFonts w:ascii="Calibri" w:eastAsia="Calibri" w:hAnsi="Calibri" w:cs="Calibri"/>
              </w:rPr>
            </w:pPr>
            <w:r w:rsidRPr="5C5B6BDF">
              <w:rPr>
                <w:rFonts w:ascii="Calibri" w:eastAsia="Calibri" w:hAnsi="Calibri" w:cs="Calibri"/>
              </w:rPr>
              <w:t>Zero suppliers chose to fill in the optional feedback form, so this data is not available</w:t>
            </w:r>
          </w:p>
          <w:p w14:paraId="53A3A441" w14:textId="30892D1F" w:rsidR="7E6FB0D5" w:rsidRDefault="7E6FB0D5" w:rsidP="7E6FB0D5">
            <w:pPr>
              <w:spacing w:line="259" w:lineRule="auto"/>
              <w:rPr>
                <w:rFonts w:ascii="Calibri" w:eastAsia="Calibri" w:hAnsi="Calibri" w:cs="Calibri"/>
              </w:rPr>
            </w:pPr>
          </w:p>
        </w:tc>
      </w:tr>
      <w:tr w:rsidR="7E6FB0D5" w14:paraId="576A589F" w14:textId="77777777" w:rsidTr="5C5B6BDF">
        <w:tc>
          <w:tcPr>
            <w:tcW w:w="3095" w:type="dxa"/>
          </w:tcPr>
          <w:p w14:paraId="26CB5BAC" w14:textId="64AFAD44" w:rsidR="7E6FB0D5" w:rsidRDefault="7E6FB0D5" w:rsidP="7E6FB0D5">
            <w:pPr>
              <w:spacing w:line="259" w:lineRule="auto"/>
              <w:rPr>
                <w:rFonts w:ascii="Calibri" w:eastAsia="Calibri" w:hAnsi="Calibri" w:cs="Calibri"/>
              </w:rPr>
            </w:pPr>
            <w:r w:rsidRPr="7E6FB0D5">
              <w:rPr>
                <w:rFonts w:ascii="Calibri" w:eastAsia="Calibri" w:hAnsi="Calibri" w:cs="Calibri"/>
              </w:rPr>
              <w:t>% of successful suppliers from small companies or are freelancers</w:t>
            </w:r>
          </w:p>
        </w:tc>
        <w:tc>
          <w:tcPr>
            <w:tcW w:w="1646" w:type="dxa"/>
          </w:tcPr>
          <w:p w14:paraId="165209A0" w14:textId="1CE06B20" w:rsidR="7E6FB0D5" w:rsidRDefault="7E6FB0D5" w:rsidP="7E6FB0D5">
            <w:pPr>
              <w:spacing w:line="259" w:lineRule="auto"/>
              <w:rPr>
                <w:rFonts w:ascii="Calibri" w:eastAsia="Calibri" w:hAnsi="Calibri" w:cs="Calibri"/>
              </w:rPr>
            </w:pPr>
            <w:r w:rsidRPr="7E6FB0D5">
              <w:rPr>
                <w:rFonts w:ascii="Calibri" w:eastAsia="Calibri" w:hAnsi="Calibri" w:cs="Calibri"/>
              </w:rPr>
              <w:t>80%</w:t>
            </w:r>
          </w:p>
        </w:tc>
        <w:tc>
          <w:tcPr>
            <w:tcW w:w="2137" w:type="dxa"/>
            <w:shd w:val="clear" w:color="auto" w:fill="FFA6BB"/>
          </w:tcPr>
          <w:p w14:paraId="6FAEC9D7" w14:textId="17281E2A" w:rsidR="7E6FB0D5" w:rsidRDefault="7E6FB0D5" w:rsidP="7E6FB0D5">
            <w:pPr>
              <w:spacing w:line="259" w:lineRule="auto"/>
              <w:rPr>
                <w:rFonts w:ascii="Calibri" w:eastAsia="Calibri" w:hAnsi="Calibri" w:cs="Calibri"/>
              </w:rPr>
            </w:pPr>
            <w:r w:rsidRPr="7E6FB0D5">
              <w:rPr>
                <w:rFonts w:ascii="Calibri" w:eastAsia="Calibri" w:hAnsi="Calibri" w:cs="Calibri"/>
                <w:b/>
                <w:bCs/>
              </w:rPr>
              <w:t>N/A</w:t>
            </w:r>
          </w:p>
        </w:tc>
        <w:tc>
          <w:tcPr>
            <w:tcW w:w="2137" w:type="dxa"/>
          </w:tcPr>
          <w:p w14:paraId="2BE07385" w14:textId="5DF96643" w:rsidR="7E6FB0D5" w:rsidRDefault="7E6FB0D5" w:rsidP="7E6FB0D5">
            <w:pPr>
              <w:spacing w:line="259" w:lineRule="auto"/>
              <w:rPr>
                <w:rFonts w:ascii="Calibri" w:eastAsia="Calibri" w:hAnsi="Calibri" w:cs="Calibri"/>
              </w:rPr>
            </w:pPr>
            <w:r w:rsidRPr="5C5B6BDF">
              <w:rPr>
                <w:rFonts w:ascii="Calibri" w:eastAsia="Calibri" w:hAnsi="Calibri" w:cs="Calibri"/>
              </w:rPr>
              <w:t>Zero suppliers chose to fill in the optional feedback form, so this data is not available</w:t>
            </w:r>
          </w:p>
          <w:p w14:paraId="1D68BB4E" w14:textId="3AE178AB" w:rsidR="7E6FB0D5" w:rsidRDefault="7E6FB0D5" w:rsidP="7E6FB0D5">
            <w:pPr>
              <w:spacing w:line="259" w:lineRule="auto"/>
              <w:rPr>
                <w:rFonts w:ascii="Calibri" w:eastAsia="Calibri" w:hAnsi="Calibri" w:cs="Calibri"/>
                <w:b/>
                <w:bCs/>
              </w:rPr>
            </w:pPr>
          </w:p>
        </w:tc>
      </w:tr>
      <w:tr w:rsidR="7E6FB0D5" w14:paraId="0B829986" w14:textId="77777777" w:rsidTr="5C5B6BDF">
        <w:tc>
          <w:tcPr>
            <w:tcW w:w="9015" w:type="dxa"/>
            <w:gridSpan w:val="4"/>
          </w:tcPr>
          <w:p w14:paraId="13EB3859" w14:textId="1B7AD0B2" w:rsidR="7E6FB0D5" w:rsidRDefault="7E6FB0D5" w:rsidP="7E6FB0D5">
            <w:pPr>
              <w:spacing w:line="259" w:lineRule="auto"/>
              <w:rPr>
                <w:rFonts w:ascii="Calibri" w:eastAsia="Calibri" w:hAnsi="Calibri" w:cs="Calibri"/>
                <w:b/>
                <w:bCs/>
                <w:color w:val="505962"/>
              </w:rPr>
            </w:pPr>
            <w:r w:rsidRPr="7E6FB0D5">
              <w:rPr>
                <w:rFonts w:ascii="Calibri" w:eastAsia="Calibri" w:hAnsi="Calibri" w:cs="Calibri"/>
                <w:b/>
                <w:bCs/>
                <w:color w:val="505962"/>
              </w:rPr>
              <w:t>Increased working in the open by ESDC</w:t>
            </w:r>
          </w:p>
          <w:p w14:paraId="7914F72D" w14:textId="2554CBE8" w:rsidR="7E6FB0D5" w:rsidRDefault="7E6FB0D5" w:rsidP="7E6FB0D5">
            <w:pPr>
              <w:spacing w:line="259" w:lineRule="auto"/>
              <w:rPr>
                <w:rFonts w:ascii="Calibri" w:eastAsia="Calibri" w:hAnsi="Calibri" w:cs="Calibri"/>
              </w:rPr>
            </w:pPr>
          </w:p>
        </w:tc>
      </w:tr>
      <w:tr w:rsidR="7E6FB0D5" w14:paraId="123C2F0A" w14:textId="77777777" w:rsidTr="5C5B6BDF">
        <w:tc>
          <w:tcPr>
            <w:tcW w:w="3095" w:type="dxa"/>
          </w:tcPr>
          <w:p w14:paraId="1A987B26" w14:textId="5A35C195" w:rsidR="7E6FB0D5" w:rsidRDefault="7E6FB0D5" w:rsidP="7E6FB0D5">
            <w:pPr>
              <w:spacing w:line="259" w:lineRule="auto"/>
              <w:rPr>
                <w:rFonts w:ascii="Calibri" w:eastAsia="Calibri" w:hAnsi="Calibri" w:cs="Calibri"/>
              </w:rPr>
            </w:pPr>
            <w:r w:rsidRPr="7E6FB0D5">
              <w:rPr>
                <w:rFonts w:ascii="Calibri" w:eastAsia="Calibri" w:hAnsi="Calibri" w:cs="Calibri"/>
              </w:rPr>
              <w:t># of new ESDC repos (related to micro-acquisition contracts)</w:t>
            </w:r>
            <w:proofErr w:type="gramStart"/>
            <w:r w:rsidRPr="7E6FB0D5">
              <w:rPr>
                <w:rFonts w:ascii="Calibri" w:eastAsia="Calibri" w:hAnsi="Calibri" w:cs="Calibri"/>
              </w:rPr>
              <w:t>?</w:t>
            </w:r>
            <w:proofErr w:type="gramEnd"/>
          </w:p>
          <w:p w14:paraId="1B09F0B3" w14:textId="0490A528" w:rsidR="7E6FB0D5" w:rsidRDefault="7E6FB0D5" w:rsidP="7E6FB0D5">
            <w:pPr>
              <w:spacing w:line="259" w:lineRule="auto"/>
              <w:rPr>
                <w:rFonts w:ascii="Calibri" w:eastAsia="Calibri" w:hAnsi="Calibri" w:cs="Calibri"/>
              </w:rPr>
            </w:pPr>
          </w:p>
        </w:tc>
        <w:tc>
          <w:tcPr>
            <w:tcW w:w="1646" w:type="dxa"/>
          </w:tcPr>
          <w:p w14:paraId="5C78DC03" w14:textId="10D21043" w:rsidR="7E6FB0D5" w:rsidRDefault="7E6FB0D5" w:rsidP="7E6FB0D5">
            <w:pPr>
              <w:spacing w:line="259" w:lineRule="auto"/>
              <w:rPr>
                <w:rFonts w:ascii="Calibri" w:eastAsia="Calibri" w:hAnsi="Calibri" w:cs="Calibri"/>
              </w:rPr>
            </w:pPr>
            <w:r w:rsidRPr="7E6FB0D5">
              <w:rPr>
                <w:rFonts w:ascii="Calibri" w:eastAsia="Calibri" w:hAnsi="Calibri" w:cs="Calibri"/>
              </w:rPr>
              <w:t>&gt;5</w:t>
            </w:r>
          </w:p>
        </w:tc>
        <w:tc>
          <w:tcPr>
            <w:tcW w:w="2137" w:type="dxa"/>
            <w:shd w:val="clear" w:color="auto" w:fill="FFA6BB"/>
          </w:tcPr>
          <w:p w14:paraId="6AEAAE7C" w14:textId="29B1439C"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0</w:t>
            </w:r>
          </w:p>
        </w:tc>
        <w:tc>
          <w:tcPr>
            <w:tcW w:w="2137" w:type="dxa"/>
          </w:tcPr>
          <w:p w14:paraId="51FE9F2D" w14:textId="2605F57B" w:rsidR="7E6FB0D5" w:rsidRDefault="7E6FB0D5" w:rsidP="7E6FB0D5">
            <w:pPr>
              <w:spacing w:line="259" w:lineRule="auto"/>
              <w:rPr>
                <w:rFonts w:ascii="Calibri" w:eastAsia="Calibri" w:hAnsi="Calibri" w:cs="Calibri"/>
                <w:b/>
                <w:bCs/>
              </w:rPr>
            </w:pPr>
          </w:p>
        </w:tc>
      </w:tr>
      <w:tr w:rsidR="7E6FB0D5" w14:paraId="1FA9FBB6" w14:textId="77777777" w:rsidTr="5C5B6BDF">
        <w:tc>
          <w:tcPr>
            <w:tcW w:w="3095" w:type="dxa"/>
          </w:tcPr>
          <w:p w14:paraId="1C8CC2DD" w14:textId="17BCE2CE" w:rsidR="7E6FB0D5" w:rsidRDefault="7E6FB0D5" w:rsidP="7E6FB0D5">
            <w:pPr>
              <w:spacing w:line="259" w:lineRule="auto"/>
              <w:rPr>
                <w:rFonts w:ascii="Calibri" w:eastAsia="Calibri" w:hAnsi="Calibri" w:cs="Calibri"/>
              </w:rPr>
            </w:pPr>
            <w:r w:rsidRPr="7E6FB0D5">
              <w:rPr>
                <w:rFonts w:ascii="Calibri" w:eastAsia="Calibri" w:hAnsi="Calibri" w:cs="Calibri"/>
              </w:rPr>
              <w:t xml:space="preserve"># </w:t>
            </w:r>
            <w:proofErr w:type="gramStart"/>
            <w:r w:rsidRPr="7E6FB0D5">
              <w:rPr>
                <w:rFonts w:ascii="Calibri" w:eastAsia="Calibri" w:hAnsi="Calibri" w:cs="Calibri"/>
              </w:rPr>
              <w:t>of</w:t>
            </w:r>
            <w:proofErr w:type="gramEnd"/>
            <w:r w:rsidRPr="7E6FB0D5">
              <w:rPr>
                <w:rFonts w:ascii="Calibri" w:eastAsia="Calibri" w:hAnsi="Calibri" w:cs="Calibri"/>
              </w:rPr>
              <w:t xml:space="preserve"> new entries in the ORE due to micro-acquisition contracts?</w:t>
            </w:r>
          </w:p>
        </w:tc>
        <w:tc>
          <w:tcPr>
            <w:tcW w:w="1646" w:type="dxa"/>
          </w:tcPr>
          <w:p w14:paraId="06B9CE62" w14:textId="4CAAC92F" w:rsidR="7E6FB0D5" w:rsidRDefault="7E6FB0D5" w:rsidP="7E6FB0D5">
            <w:pPr>
              <w:spacing w:line="259" w:lineRule="auto"/>
              <w:rPr>
                <w:rFonts w:ascii="Calibri" w:eastAsia="Calibri" w:hAnsi="Calibri" w:cs="Calibri"/>
              </w:rPr>
            </w:pPr>
            <w:r w:rsidRPr="7E6FB0D5">
              <w:rPr>
                <w:rFonts w:ascii="Calibri" w:eastAsia="Calibri" w:hAnsi="Calibri" w:cs="Calibri"/>
              </w:rPr>
              <w:t>10</w:t>
            </w:r>
          </w:p>
        </w:tc>
        <w:tc>
          <w:tcPr>
            <w:tcW w:w="2137" w:type="dxa"/>
            <w:shd w:val="clear" w:color="auto" w:fill="FFA6BB"/>
          </w:tcPr>
          <w:p w14:paraId="6F907A12" w14:textId="1D2321F6"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0</w:t>
            </w:r>
          </w:p>
        </w:tc>
        <w:tc>
          <w:tcPr>
            <w:tcW w:w="2137" w:type="dxa"/>
          </w:tcPr>
          <w:p w14:paraId="1429BAE7" w14:textId="4419F523" w:rsidR="7E6FB0D5" w:rsidRDefault="7E6FB0D5" w:rsidP="7E6FB0D5">
            <w:pPr>
              <w:spacing w:line="259" w:lineRule="auto"/>
              <w:rPr>
                <w:rFonts w:ascii="Calibri" w:eastAsia="Calibri" w:hAnsi="Calibri" w:cs="Calibri"/>
                <w:b/>
                <w:bCs/>
              </w:rPr>
            </w:pPr>
          </w:p>
        </w:tc>
      </w:tr>
      <w:tr w:rsidR="7E6FB0D5" w14:paraId="53A2E9BC" w14:textId="77777777" w:rsidTr="5C5B6BDF">
        <w:tc>
          <w:tcPr>
            <w:tcW w:w="3095" w:type="dxa"/>
          </w:tcPr>
          <w:p w14:paraId="3A0D3770" w14:textId="2F7F52A5" w:rsidR="7E6FB0D5" w:rsidRDefault="7E6FB0D5" w:rsidP="7E6FB0D5">
            <w:pPr>
              <w:spacing w:line="259" w:lineRule="auto"/>
              <w:rPr>
                <w:rFonts w:ascii="Calibri" w:eastAsia="Calibri" w:hAnsi="Calibri" w:cs="Calibri"/>
              </w:rPr>
            </w:pPr>
            <w:r w:rsidRPr="7E6FB0D5">
              <w:rPr>
                <w:rFonts w:ascii="Calibri" w:eastAsia="Calibri" w:hAnsi="Calibri" w:cs="Calibri"/>
              </w:rPr>
              <w:t># of times code purchased via micro-acquisition is forked</w:t>
            </w:r>
          </w:p>
          <w:p w14:paraId="155ADC18" w14:textId="05F5C7CB" w:rsidR="7E6FB0D5" w:rsidRDefault="7E6FB0D5" w:rsidP="7E6FB0D5">
            <w:pPr>
              <w:spacing w:line="259" w:lineRule="auto"/>
              <w:rPr>
                <w:rFonts w:ascii="Calibri" w:eastAsia="Calibri" w:hAnsi="Calibri" w:cs="Calibri"/>
              </w:rPr>
            </w:pPr>
          </w:p>
        </w:tc>
        <w:tc>
          <w:tcPr>
            <w:tcW w:w="1646" w:type="dxa"/>
          </w:tcPr>
          <w:p w14:paraId="20AA1C19" w14:textId="45261B1E" w:rsidR="7E6FB0D5" w:rsidRDefault="7E6FB0D5" w:rsidP="7E6FB0D5">
            <w:pPr>
              <w:spacing w:line="259" w:lineRule="auto"/>
              <w:rPr>
                <w:rFonts w:ascii="Calibri" w:eastAsia="Calibri" w:hAnsi="Calibri" w:cs="Calibri"/>
              </w:rPr>
            </w:pPr>
            <w:r w:rsidRPr="7E6FB0D5">
              <w:rPr>
                <w:rFonts w:ascii="Calibri" w:eastAsia="Calibri" w:hAnsi="Calibri" w:cs="Calibri"/>
              </w:rPr>
              <w:t>&gt;1</w:t>
            </w:r>
          </w:p>
        </w:tc>
        <w:tc>
          <w:tcPr>
            <w:tcW w:w="2137" w:type="dxa"/>
            <w:shd w:val="clear" w:color="auto" w:fill="FFA6BB"/>
          </w:tcPr>
          <w:p w14:paraId="4BFA5F0E" w14:textId="7A75F1F7" w:rsidR="7E6FB0D5" w:rsidRDefault="7E6FB0D5" w:rsidP="7E6FB0D5">
            <w:pPr>
              <w:spacing w:line="259" w:lineRule="auto"/>
              <w:rPr>
                <w:rFonts w:ascii="Calibri" w:eastAsia="Calibri" w:hAnsi="Calibri" w:cs="Calibri"/>
                <w:b/>
                <w:bCs/>
              </w:rPr>
            </w:pPr>
            <w:r w:rsidRPr="7E6FB0D5">
              <w:rPr>
                <w:rFonts w:ascii="Calibri" w:eastAsia="Calibri" w:hAnsi="Calibri" w:cs="Calibri"/>
                <w:b/>
                <w:bCs/>
              </w:rPr>
              <w:t>0</w:t>
            </w:r>
          </w:p>
        </w:tc>
        <w:tc>
          <w:tcPr>
            <w:tcW w:w="2137" w:type="dxa"/>
          </w:tcPr>
          <w:p w14:paraId="6E5B0085" w14:textId="02C73D09" w:rsidR="7E6FB0D5" w:rsidRDefault="7E6FB0D5" w:rsidP="7E6FB0D5">
            <w:pPr>
              <w:spacing w:line="259" w:lineRule="auto"/>
              <w:rPr>
                <w:rFonts w:ascii="Calibri" w:eastAsia="Calibri" w:hAnsi="Calibri" w:cs="Calibri"/>
                <w:b/>
                <w:bCs/>
              </w:rPr>
            </w:pPr>
          </w:p>
        </w:tc>
      </w:tr>
      <w:tr w:rsidR="7E6FB0D5" w14:paraId="7DD80821" w14:textId="77777777" w:rsidTr="5C5B6BDF">
        <w:tc>
          <w:tcPr>
            <w:tcW w:w="9015" w:type="dxa"/>
            <w:gridSpan w:val="4"/>
          </w:tcPr>
          <w:p w14:paraId="0E3B6280" w14:textId="50E46649" w:rsidR="7E6FB0D5" w:rsidRDefault="7E6FB0D5" w:rsidP="7E6FB0D5">
            <w:pPr>
              <w:spacing w:line="259" w:lineRule="auto"/>
              <w:rPr>
                <w:rFonts w:ascii="Calibri" w:eastAsia="Calibri" w:hAnsi="Calibri" w:cs="Calibri"/>
                <w:b/>
                <w:bCs/>
                <w:color w:val="505962"/>
              </w:rPr>
            </w:pPr>
            <w:r w:rsidRPr="7E6FB0D5">
              <w:rPr>
                <w:rFonts w:ascii="Calibri" w:eastAsia="Calibri" w:hAnsi="Calibri" w:cs="Calibri"/>
                <w:b/>
                <w:bCs/>
                <w:color w:val="505962"/>
              </w:rPr>
              <w:t>Reduced workload burden on ESDC procurement officers by allowing them to focus on more complex procurements</w:t>
            </w:r>
          </w:p>
          <w:p w14:paraId="1536A5D9" w14:textId="64849766" w:rsidR="7E6FB0D5" w:rsidRDefault="7E6FB0D5" w:rsidP="7E6FB0D5">
            <w:pPr>
              <w:spacing w:line="259" w:lineRule="auto"/>
              <w:rPr>
                <w:rFonts w:ascii="Calibri" w:eastAsia="Calibri" w:hAnsi="Calibri" w:cs="Calibri"/>
              </w:rPr>
            </w:pPr>
          </w:p>
        </w:tc>
      </w:tr>
      <w:tr w:rsidR="7E6FB0D5" w14:paraId="6725DA56" w14:textId="77777777" w:rsidTr="5C5B6BDF">
        <w:tc>
          <w:tcPr>
            <w:tcW w:w="3095" w:type="dxa"/>
          </w:tcPr>
          <w:p w14:paraId="1FB5ADEC" w14:textId="69E82B34" w:rsidR="7E6FB0D5" w:rsidRDefault="7E6FB0D5" w:rsidP="7E6FB0D5">
            <w:pPr>
              <w:spacing w:line="259" w:lineRule="auto"/>
              <w:rPr>
                <w:rFonts w:ascii="Calibri" w:eastAsia="Calibri" w:hAnsi="Calibri" w:cs="Calibri"/>
              </w:rPr>
            </w:pPr>
            <w:r w:rsidRPr="7E6FB0D5">
              <w:rPr>
                <w:rFonts w:ascii="Calibri" w:eastAsia="Calibri" w:hAnsi="Calibri" w:cs="Calibri"/>
              </w:rPr>
              <w:t>Total hours saved for procurement officers per procurement</w:t>
            </w:r>
          </w:p>
          <w:p w14:paraId="23D74BA0" w14:textId="465A54B0" w:rsidR="7E6FB0D5" w:rsidRDefault="7E6FB0D5" w:rsidP="7E6FB0D5">
            <w:pPr>
              <w:spacing w:line="259" w:lineRule="auto"/>
              <w:rPr>
                <w:rFonts w:ascii="Calibri" w:eastAsia="Calibri" w:hAnsi="Calibri" w:cs="Calibri"/>
              </w:rPr>
            </w:pPr>
          </w:p>
        </w:tc>
        <w:tc>
          <w:tcPr>
            <w:tcW w:w="1646" w:type="dxa"/>
          </w:tcPr>
          <w:p w14:paraId="4E32E824" w14:textId="7A0442AC" w:rsidR="7E6FB0D5" w:rsidRDefault="7E6FB0D5" w:rsidP="7E6FB0D5">
            <w:pPr>
              <w:spacing w:line="259" w:lineRule="auto"/>
              <w:rPr>
                <w:rFonts w:ascii="Calibri" w:eastAsia="Calibri" w:hAnsi="Calibri" w:cs="Calibri"/>
              </w:rPr>
            </w:pPr>
            <w:r w:rsidRPr="7E6FB0D5">
              <w:rPr>
                <w:rFonts w:ascii="Calibri" w:eastAsia="Calibri" w:hAnsi="Calibri" w:cs="Calibri"/>
              </w:rPr>
              <w:t>&gt;5hrs saved per procurement</w:t>
            </w:r>
          </w:p>
        </w:tc>
        <w:tc>
          <w:tcPr>
            <w:tcW w:w="2137" w:type="dxa"/>
            <w:shd w:val="clear" w:color="auto" w:fill="FFA6BB"/>
          </w:tcPr>
          <w:p w14:paraId="240F2A0E" w14:textId="5F0BA715" w:rsidR="7E6FB0D5" w:rsidRDefault="7E6FB0D5" w:rsidP="7E6FB0D5">
            <w:pPr>
              <w:spacing w:line="259" w:lineRule="auto"/>
              <w:rPr>
                <w:rFonts w:ascii="Calibri" w:eastAsia="Calibri" w:hAnsi="Calibri" w:cs="Calibri"/>
              </w:rPr>
            </w:pPr>
            <w:r w:rsidRPr="7E6FB0D5">
              <w:rPr>
                <w:rFonts w:ascii="Calibri" w:eastAsia="Calibri" w:hAnsi="Calibri" w:cs="Calibri"/>
              </w:rPr>
              <w:t>No</w:t>
            </w:r>
          </w:p>
        </w:tc>
        <w:tc>
          <w:tcPr>
            <w:tcW w:w="2137" w:type="dxa"/>
          </w:tcPr>
          <w:p w14:paraId="0F722DF0" w14:textId="18841495" w:rsidR="7E6FB0D5" w:rsidRDefault="790EEEC0" w:rsidP="7E6FB0D5">
            <w:pPr>
              <w:spacing w:line="259" w:lineRule="auto"/>
              <w:rPr>
                <w:rFonts w:ascii="Calibri" w:eastAsia="Calibri" w:hAnsi="Calibri" w:cs="Calibri"/>
              </w:rPr>
            </w:pPr>
            <w:r w:rsidRPr="5C5B6BDF">
              <w:rPr>
                <w:rFonts w:ascii="Calibri" w:eastAsia="Calibri" w:hAnsi="Calibri" w:cs="Calibri"/>
              </w:rPr>
              <w:t xml:space="preserve">It is difficult to assess this </w:t>
            </w:r>
            <w:proofErr w:type="gramStart"/>
            <w:r w:rsidRPr="5C5B6BDF">
              <w:rPr>
                <w:rFonts w:ascii="Calibri" w:eastAsia="Calibri" w:hAnsi="Calibri" w:cs="Calibri"/>
              </w:rPr>
              <w:t>metric</w:t>
            </w:r>
            <w:proofErr w:type="gramEnd"/>
            <w:r w:rsidRPr="5C5B6BDF">
              <w:rPr>
                <w:rFonts w:ascii="Calibri" w:eastAsia="Calibri" w:hAnsi="Calibri" w:cs="Calibri"/>
              </w:rPr>
              <w:t xml:space="preserve"> as there were zero opportunities that went through the entire process. Additionally, had more opportunities been completed, it is assumed that the number of hours saved per procurement would increase. There were a few slowdowns on the first opportunity due to learning and adjusting on the fly. </w:t>
            </w:r>
            <w:r w:rsidRPr="5C5B6BDF">
              <w:rPr>
                <w:rFonts w:ascii="Calibri" w:eastAsia="Calibri" w:hAnsi="Calibri" w:cs="Calibri"/>
              </w:rPr>
              <w:lastRenderedPageBreak/>
              <w:t>For more see annex A.</w:t>
            </w:r>
          </w:p>
        </w:tc>
      </w:tr>
      <w:tr w:rsidR="7E6FB0D5" w14:paraId="410E6936" w14:textId="77777777" w:rsidTr="5C5B6BDF">
        <w:tc>
          <w:tcPr>
            <w:tcW w:w="9015" w:type="dxa"/>
            <w:gridSpan w:val="4"/>
          </w:tcPr>
          <w:p w14:paraId="3A3F233C" w14:textId="3700A5E6" w:rsidR="7E6FB0D5" w:rsidRDefault="7E6FB0D5" w:rsidP="7E6FB0D5">
            <w:pPr>
              <w:spacing w:line="259" w:lineRule="auto"/>
              <w:rPr>
                <w:rFonts w:ascii="Calibri" w:eastAsia="Calibri" w:hAnsi="Calibri" w:cs="Calibri"/>
                <w:b/>
                <w:bCs/>
                <w:color w:val="505962"/>
              </w:rPr>
            </w:pPr>
            <w:r w:rsidRPr="7E6FB0D5">
              <w:rPr>
                <w:rFonts w:ascii="Calibri" w:eastAsia="Calibri" w:hAnsi="Calibri" w:cs="Calibri"/>
                <w:b/>
                <w:bCs/>
                <w:color w:val="505962"/>
              </w:rPr>
              <w:t>Increased ESDC capabilities around agile, including breaking work up into smaller chunks which drive high software delivery and organizational performance</w:t>
            </w:r>
          </w:p>
          <w:p w14:paraId="1075F8AD" w14:textId="2B1B7D48" w:rsidR="7E6FB0D5" w:rsidRDefault="7E6FB0D5" w:rsidP="7E6FB0D5">
            <w:pPr>
              <w:spacing w:line="259" w:lineRule="auto"/>
              <w:rPr>
                <w:rFonts w:ascii="Calibri" w:eastAsia="Calibri" w:hAnsi="Calibri" w:cs="Calibri"/>
              </w:rPr>
            </w:pPr>
          </w:p>
        </w:tc>
      </w:tr>
      <w:tr w:rsidR="7E6FB0D5" w14:paraId="05D36B63" w14:textId="77777777" w:rsidTr="5C5B6BDF">
        <w:tc>
          <w:tcPr>
            <w:tcW w:w="3095" w:type="dxa"/>
          </w:tcPr>
          <w:p w14:paraId="30A216A6" w14:textId="370F6193" w:rsidR="7E6FB0D5" w:rsidRDefault="7E6FB0D5" w:rsidP="7E6FB0D5">
            <w:pPr>
              <w:spacing w:line="259" w:lineRule="auto"/>
              <w:rPr>
                <w:rFonts w:ascii="Calibri" w:eastAsia="Calibri" w:hAnsi="Calibri" w:cs="Calibri"/>
              </w:rPr>
            </w:pPr>
            <w:r w:rsidRPr="7E6FB0D5">
              <w:rPr>
                <w:rFonts w:ascii="Calibri" w:eastAsia="Calibri" w:hAnsi="Calibri" w:cs="Calibri"/>
              </w:rPr>
              <w:t>Anecdotal evidence</w:t>
            </w:r>
          </w:p>
          <w:p w14:paraId="61FE4362" w14:textId="13967FC7" w:rsidR="7E6FB0D5" w:rsidRDefault="7E6FB0D5" w:rsidP="7E6FB0D5">
            <w:pPr>
              <w:spacing w:line="259" w:lineRule="auto"/>
              <w:rPr>
                <w:rFonts w:ascii="Calibri" w:eastAsia="Calibri" w:hAnsi="Calibri" w:cs="Calibri"/>
              </w:rPr>
            </w:pPr>
          </w:p>
          <w:p w14:paraId="1373A379" w14:textId="2ECCCEC3" w:rsidR="7E6FB0D5" w:rsidRDefault="7E6FB0D5" w:rsidP="7E6FB0D5">
            <w:pPr>
              <w:spacing w:line="259" w:lineRule="auto"/>
              <w:rPr>
                <w:rFonts w:ascii="Calibri" w:eastAsia="Calibri" w:hAnsi="Calibri" w:cs="Calibri"/>
              </w:rPr>
            </w:pPr>
            <w:r w:rsidRPr="5C5B6BDF">
              <w:rPr>
                <w:rFonts w:ascii="Calibri" w:eastAsia="Calibri" w:hAnsi="Calibri" w:cs="Calibri"/>
              </w:rPr>
              <w:t>(Not every opportunity will involve breaking work into smaller chunks)</w:t>
            </w:r>
          </w:p>
          <w:p w14:paraId="28206272" w14:textId="50C35F3E" w:rsidR="7E6FB0D5" w:rsidRDefault="7E6FB0D5" w:rsidP="7E6FB0D5">
            <w:pPr>
              <w:spacing w:line="259" w:lineRule="auto"/>
              <w:rPr>
                <w:rFonts w:ascii="Calibri" w:eastAsia="Calibri" w:hAnsi="Calibri" w:cs="Calibri"/>
              </w:rPr>
            </w:pPr>
          </w:p>
          <w:p w14:paraId="41E87900" w14:textId="4D25DCB0" w:rsidR="7E6FB0D5" w:rsidRDefault="7E6FB0D5" w:rsidP="7E6FB0D5">
            <w:pPr>
              <w:spacing w:line="259" w:lineRule="auto"/>
              <w:rPr>
                <w:rFonts w:ascii="Calibri" w:eastAsia="Calibri" w:hAnsi="Calibri" w:cs="Calibri"/>
              </w:rPr>
            </w:pPr>
          </w:p>
        </w:tc>
        <w:tc>
          <w:tcPr>
            <w:tcW w:w="1646" w:type="dxa"/>
          </w:tcPr>
          <w:p w14:paraId="01A1CBA0" w14:textId="5F80D81D" w:rsidR="7E6FB0D5" w:rsidRDefault="7E6FB0D5" w:rsidP="7E6FB0D5">
            <w:pPr>
              <w:spacing w:line="259" w:lineRule="auto"/>
              <w:rPr>
                <w:rFonts w:ascii="Calibri" w:eastAsia="Calibri" w:hAnsi="Calibri" w:cs="Calibri"/>
              </w:rPr>
            </w:pPr>
            <w:r w:rsidRPr="7E6FB0D5">
              <w:rPr>
                <w:rFonts w:ascii="Calibri" w:eastAsia="Calibri" w:hAnsi="Calibri" w:cs="Calibri"/>
              </w:rPr>
              <w:t>&gt;1 story</w:t>
            </w:r>
          </w:p>
        </w:tc>
        <w:tc>
          <w:tcPr>
            <w:tcW w:w="2137" w:type="dxa"/>
          </w:tcPr>
          <w:p w14:paraId="5D994415" w14:textId="5B12FA60" w:rsidR="7E6FB0D5" w:rsidRDefault="7E6FB0D5" w:rsidP="7E6FB0D5">
            <w:pPr>
              <w:spacing w:line="259" w:lineRule="auto"/>
              <w:rPr>
                <w:rFonts w:ascii="Calibri" w:eastAsia="Calibri" w:hAnsi="Calibri" w:cs="Calibri"/>
              </w:rPr>
            </w:pPr>
            <w:r w:rsidRPr="7E6FB0D5">
              <w:rPr>
                <w:rFonts w:ascii="Calibri" w:eastAsia="Calibri" w:hAnsi="Calibri" w:cs="Calibri"/>
              </w:rPr>
              <w:t xml:space="preserve">Data: </w:t>
            </w:r>
            <w:r w:rsidRPr="7E6FB0D5">
              <w:rPr>
                <w:rFonts w:ascii="Calibri" w:eastAsia="Calibri" w:hAnsi="Calibri" w:cs="Calibri"/>
                <w:b/>
                <w:bCs/>
              </w:rPr>
              <w:t>Feedback survey to clients</w:t>
            </w:r>
          </w:p>
        </w:tc>
        <w:tc>
          <w:tcPr>
            <w:tcW w:w="2137" w:type="dxa"/>
          </w:tcPr>
          <w:p w14:paraId="1D84F8BA" w14:textId="11BAB842" w:rsidR="7E6FB0D5" w:rsidRDefault="0DC526CC" w:rsidP="7E6FB0D5">
            <w:pPr>
              <w:spacing w:line="259" w:lineRule="auto"/>
              <w:rPr>
                <w:rFonts w:ascii="Calibri" w:eastAsia="Calibri" w:hAnsi="Calibri" w:cs="Calibri"/>
              </w:rPr>
            </w:pPr>
            <w:r w:rsidRPr="0DC526CC">
              <w:rPr>
                <w:rFonts w:ascii="Calibri" w:eastAsia="Calibri" w:hAnsi="Calibri" w:cs="Calibri"/>
              </w:rPr>
              <w:t>Opportunity one was an existing chunk of work as part of maintaining and managing the Azure setup. Had the work been delivered, it would have been integrated into existing systems (was not a one-off or standalone piece of code).</w:t>
            </w:r>
          </w:p>
        </w:tc>
      </w:tr>
      <w:tr w:rsidR="7E6FB0D5" w14:paraId="1B411CD4" w14:textId="77777777" w:rsidTr="5C5B6BDF">
        <w:tc>
          <w:tcPr>
            <w:tcW w:w="9015" w:type="dxa"/>
            <w:gridSpan w:val="4"/>
          </w:tcPr>
          <w:p w14:paraId="2FD52C36" w14:textId="125E1D9F" w:rsidR="7E6FB0D5" w:rsidRDefault="7E6FB0D5" w:rsidP="7E6FB0D5">
            <w:pPr>
              <w:spacing w:line="259" w:lineRule="auto"/>
              <w:rPr>
                <w:rFonts w:ascii="Calibri" w:eastAsia="Calibri" w:hAnsi="Calibri" w:cs="Calibri"/>
                <w:b/>
                <w:bCs/>
                <w:color w:val="505962"/>
              </w:rPr>
            </w:pPr>
            <w:r w:rsidRPr="7E6FB0D5">
              <w:rPr>
                <w:rFonts w:ascii="Calibri" w:eastAsia="Calibri" w:hAnsi="Calibri" w:cs="Calibri"/>
                <w:b/>
                <w:bCs/>
                <w:color w:val="505962"/>
              </w:rPr>
              <w:t>Increased speed of payment of suppliers</w:t>
            </w:r>
          </w:p>
          <w:p w14:paraId="4E6C3F8C" w14:textId="3D1B73BD" w:rsidR="7E6FB0D5" w:rsidRDefault="7E6FB0D5" w:rsidP="7E6FB0D5">
            <w:pPr>
              <w:spacing w:line="259" w:lineRule="auto"/>
              <w:rPr>
                <w:rFonts w:ascii="Calibri" w:eastAsia="Calibri" w:hAnsi="Calibri" w:cs="Calibri"/>
              </w:rPr>
            </w:pPr>
          </w:p>
        </w:tc>
      </w:tr>
      <w:tr w:rsidR="7E6FB0D5" w14:paraId="65B4320E" w14:textId="77777777" w:rsidTr="5C5B6BDF">
        <w:tc>
          <w:tcPr>
            <w:tcW w:w="3095" w:type="dxa"/>
          </w:tcPr>
          <w:p w14:paraId="434D770E" w14:textId="7AC948DA" w:rsidR="7E6FB0D5" w:rsidRDefault="7E6FB0D5" w:rsidP="7E6FB0D5">
            <w:pPr>
              <w:spacing w:line="259" w:lineRule="auto"/>
              <w:rPr>
                <w:rFonts w:ascii="Calibri" w:eastAsia="Calibri" w:hAnsi="Calibri" w:cs="Calibri"/>
              </w:rPr>
            </w:pPr>
            <w:r w:rsidRPr="7E6FB0D5">
              <w:rPr>
                <w:rFonts w:ascii="Calibri" w:eastAsia="Calibri" w:hAnsi="Calibri" w:cs="Calibri"/>
              </w:rPr>
              <w:t>% decrease in the time to pay suppliers</w:t>
            </w:r>
          </w:p>
        </w:tc>
        <w:tc>
          <w:tcPr>
            <w:tcW w:w="1646" w:type="dxa"/>
          </w:tcPr>
          <w:p w14:paraId="416FDE40" w14:textId="2A87D1C3" w:rsidR="7E6FB0D5" w:rsidRDefault="7E6FB0D5" w:rsidP="7E6FB0D5">
            <w:pPr>
              <w:spacing w:line="259" w:lineRule="auto"/>
              <w:rPr>
                <w:rFonts w:ascii="Calibri" w:eastAsia="Calibri" w:hAnsi="Calibri" w:cs="Calibri"/>
              </w:rPr>
            </w:pPr>
            <w:r w:rsidRPr="7E6FB0D5">
              <w:rPr>
                <w:rFonts w:ascii="Calibri" w:eastAsia="Calibri" w:hAnsi="Calibri" w:cs="Calibri"/>
              </w:rPr>
              <w:t>50% decrease in the time to pay</w:t>
            </w:r>
          </w:p>
        </w:tc>
        <w:tc>
          <w:tcPr>
            <w:tcW w:w="2137" w:type="dxa"/>
            <w:shd w:val="clear" w:color="auto" w:fill="FFA6BB"/>
          </w:tcPr>
          <w:p w14:paraId="1DD71EF7" w14:textId="09CE64DD" w:rsidR="7E6FB0D5" w:rsidRDefault="7E6FB0D5" w:rsidP="7E6FB0D5">
            <w:pPr>
              <w:spacing w:line="259" w:lineRule="auto"/>
              <w:rPr>
                <w:rFonts w:ascii="Calibri" w:eastAsia="Calibri" w:hAnsi="Calibri" w:cs="Calibri"/>
              </w:rPr>
            </w:pPr>
            <w:r w:rsidRPr="7E6FB0D5">
              <w:rPr>
                <w:rFonts w:ascii="Calibri" w:eastAsia="Calibri" w:hAnsi="Calibri" w:cs="Calibri"/>
                <w:b/>
                <w:bCs/>
              </w:rPr>
              <w:t>N/A</w:t>
            </w:r>
          </w:p>
        </w:tc>
        <w:tc>
          <w:tcPr>
            <w:tcW w:w="2137" w:type="dxa"/>
          </w:tcPr>
          <w:p w14:paraId="28A7B159" w14:textId="2441F450" w:rsidR="7E6FB0D5" w:rsidRDefault="7E6FB0D5" w:rsidP="7E6FB0D5">
            <w:pPr>
              <w:spacing w:line="259" w:lineRule="auto"/>
              <w:rPr>
                <w:rFonts w:ascii="Calibri" w:eastAsia="Calibri" w:hAnsi="Calibri" w:cs="Calibri"/>
              </w:rPr>
            </w:pPr>
            <w:r w:rsidRPr="7E6FB0D5">
              <w:rPr>
                <w:rFonts w:ascii="Calibri" w:eastAsia="Calibri" w:hAnsi="Calibri" w:cs="Calibri"/>
              </w:rPr>
              <w:t>Zero opportunities got to the payment stage</w:t>
            </w:r>
          </w:p>
        </w:tc>
      </w:tr>
    </w:tbl>
    <w:p w14:paraId="77CE9B03" w14:textId="14071AF8" w:rsidR="7E6FB0D5" w:rsidRDefault="7E6FB0D5" w:rsidP="7E6FB0D5"/>
    <w:p w14:paraId="7204BE83" w14:textId="2C6DE8A4" w:rsidR="7E6FB0D5" w:rsidRDefault="00964B8D" w:rsidP="56C28C42">
      <w:pPr>
        <w:pStyle w:val="Heading2"/>
        <w:rPr>
          <w:rFonts w:ascii="Calibri Light" w:hAnsi="Calibri Light"/>
          <w:lang w:val="en-US"/>
        </w:rPr>
      </w:pPr>
      <w:bookmarkStart w:id="48" w:name="_Toc989136793"/>
      <w:bookmarkStart w:id="49" w:name="_Toc363447033"/>
      <w:r w:rsidRPr="739FAAB0">
        <w:rPr>
          <w:lang w:val="en-US"/>
        </w:rPr>
        <w:t>4</w:t>
      </w:r>
      <w:r w:rsidR="56C28C42" w:rsidRPr="739FAAB0">
        <w:rPr>
          <w:lang w:val="en-US"/>
        </w:rPr>
        <w:t>.0        Approach for Lessons Learned</w:t>
      </w:r>
      <w:bookmarkEnd w:id="48"/>
      <w:bookmarkEnd w:id="49"/>
    </w:p>
    <w:p w14:paraId="72B6044A" w14:textId="0EB338DD" w:rsidR="7E6FB0D5" w:rsidRDefault="56C28C42" w:rsidP="56C28C42">
      <w:pPr>
        <w:rPr>
          <w:lang w:val="en-US"/>
        </w:rPr>
      </w:pPr>
      <w:proofErr w:type="gramStart"/>
      <w:r w:rsidRPr="0DC526CC">
        <w:rPr>
          <w:lang w:val="en-US"/>
        </w:rPr>
        <w:t>A lessons</w:t>
      </w:r>
      <w:proofErr w:type="gramEnd"/>
      <w:r w:rsidRPr="0DC526CC">
        <w:rPr>
          <w:lang w:val="en-US"/>
        </w:rPr>
        <w:t xml:space="preserve"> learned workshop was not conducted. Instead, lessons learned </w:t>
      </w:r>
      <w:proofErr w:type="gramStart"/>
      <w:r w:rsidRPr="0DC526CC">
        <w:rPr>
          <w:lang w:val="en-US"/>
        </w:rPr>
        <w:t>were collected via client survey, by soliciting comments on this document and through one-on-one conversations with those involved with the pilot</w:t>
      </w:r>
      <w:proofErr w:type="gramEnd"/>
      <w:r w:rsidRPr="0DC526CC">
        <w:rPr>
          <w:lang w:val="en-US"/>
        </w:rPr>
        <w:t>.</w:t>
      </w:r>
    </w:p>
    <w:p w14:paraId="248AE8AF" w14:textId="152A8FD6" w:rsidR="7E6FB0D5" w:rsidRDefault="7E6FB0D5" w:rsidP="7E6FB0D5"/>
    <w:p w14:paraId="6928B8B8" w14:textId="4EFAFD37" w:rsidR="7E6FB0D5" w:rsidRDefault="00964B8D" w:rsidP="56C28C42">
      <w:pPr>
        <w:pStyle w:val="Heading2"/>
        <w:rPr>
          <w:rFonts w:ascii="Calibri Light" w:hAnsi="Calibri Light"/>
        </w:rPr>
      </w:pPr>
      <w:bookmarkStart w:id="50" w:name="_Toc712980984"/>
      <w:bookmarkStart w:id="51" w:name="_Toc1670202724"/>
      <w:bookmarkStart w:id="52" w:name="_Toc1737052895"/>
      <w:bookmarkStart w:id="53" w:name="_Toc1246744728"/>
      <w:bookmarkStart w:id="54" w:name="_Toc1247902363"/>
      <w:bookmarkStart w:id="55" w:name="_Toc1267096339"/>
      <w:r>
        <w:t>5</w:t>
      </w:r>
      <w:r w:rsidR="790EEEC0">
        <w:t xml:space="preserve">.0 </w:t>
      </w:r>
      <w:r>
        <w:tab/>
      </w:r>
      <w:r w:rsidR="790EEEC0">
        <w:t>Lessons Learned</w:t>
      </w:r>
      <w:bookmarkEnd w:id="50"/>
      <w:bookmarkEnd w:id="51"/>
      <w:bookmarkEnd w:id="52"/>
      <w:bookmarkEnd w:id="53"/>
      <w:bookmarkEnd w:id="54"/>
      <w:bookmarkEnd w:id="55"/>
    </w:p>
    <w:p w14:paraId="0D85FF1C" w14:textId="3DD4E057" w:rsidR="7E6FB0D5" w:rsidRDefault="7E6FB0D5" w:rsidP="7E6FB0D5"/>
    <w:p w14:paraId="45D36504" w14:textId="6FE735A5" w:rsidR="7E6FB0D5" w:rsidRDefault="00964B8D" w:rsidP="7E6FB0D5">
      <w:pPr>
        <w:pStyle w:val="Heading3"/>
      </w:pPr>
      <w:bookmarkStart w:id="56" w:name="_Toc1890201335"/>
      <w:bookmarkStart w:id="57" w:name="_Toc1417597103"/>
      <w:bookmarkStart w:id="58" w:name="_Toc2134253749"/>
      <w:bookmarkStart w:id="59" w:name="_Toc210886282"/>
      <w:bookmarkStart w:id="60" w:name="_Toc2121913640"/>
      <w:bookmarkStart w:id="61" w:name="_Toc1056062195"/>
      <w:r>
        <w:t>5</w:t>
      </w:r>
      <w:r w:rsidR="790EEEC0">
        <w:t>.1 What went well</w:t>
      </w:r>
      <w:bookmarkEnd w:id="56"/>
      <w:bookmarkEnd w:id="57"/>
      <w:bookmarkEnd w:id="58"/>
      <w:bookmarkEnd w:id="59"/>
      <w:bookmarkEnd w:id="60"/>
      <w:bookmarkEnd w:id="61"/>
    </w:p>
    <w:p w14:paraId="092EB694" w14:textId="695E6950" w:rsidR="7E6FB0D5" w:rsidRDefault="7E6FB0D5" w:rsidP="7E6FB0D5"/>
    <w:p w14:paraId="5D64B329" w14:textId="41221D9A" w:rsidR="7E6FB0D5" w:rsidRDefault="7E6FB0D5" w:rsidP="7E6FB0D5">
      <w:pPr>
        <w:rPr>
          <w:b/>
          <w:bCs/>
        </w:rPr>
      </w:pPr>
      <w:r w:rsidRPr="7E6FB0D5">
        <w:rPr>
          <w:b/>
          <w:bCs/>
        </w:rPr>
        <w:t>Partnering with CFOB</w:t>
      </w:r>
    </w:p>
    <w:p w14:paraId="7608F255" w14:textId="415DF1DA" w:rsidR="7E6FB0D5" w:rsidRDefault="7E6FB0D5" w:rsidP="7E6FB0D5">
      <w:r>
        <w:t>One of the main lessons learned from the GC Developers Exchange pilot</w:t>
      </w:r>
      <w:r w:rsidRPr="0DC526CC">
        <w:rPr>
          <w:rStyle w:val="FootnoteReference"/>
        </w:rPr>
        <w:footnoteReference w:id="2"/>
      </w:r>
      <w:r>
        <w:t xml:space="preserve"> from 2017-18 was the need to involve and achieve buy-in from the Procurement/Financial team. As such, from the beginning, the IT Strategy team sought to have CFOB as a partner in the micro-acquisition pilot. After connecting with the procurement innovation team, a partnership </w:t>
      </w:r>
      <w:proofErr w:type="gramStart"/>
      <w:r>
        <w:t>was secured</w:t>
      </w:r>
      <w:proofErr w:type="gramEnd"/>
      <w:r>
        <w:t xml:space="preserve"> with CFOB through the executive director of that team (Robert M</w:t>
      </w:r>
      <w:r w:rsidR="00500205">
        <w:t>a</w:t>
      </w:r>
      <w:r>
        <w:t xml:space="preserve">cGillivary). Roles and responsibilities </w:t>
      </w:r>
      <w:proofErr w:type="gramStart"/>
      <w:r>
        <w:t>were agreed</w:t>
      </w:r>
      <w:proofErr w:type="gramEnd"/>
      <w:r>
        <w:t xml:space="preserve"> upon by both IITB and CFOB and both teams dedicated resources to the pilot.</w:t>
      </w:r>
    </w:p>
    <w:p w14:paraId="2D38BE3C" w14:textId="208ECECB" w:rsidR="7E6FB0D5" w:rsidRDefault="7E6FB0D5" w:rsidP="7E6FB0D5">
      <w:r>
        <w:lastRenderedPageBreak/>
        <w:t xml:space="preserve">This partnership gave credibility to the initiative (as the most frequently asked question in the beginning was “what does CFOB think about this?”), but also meant we were able to complete elements of the planning that we would not have been able to otherwise. The CFOB team drafted our generic contract that </w:t>
      </w:r>
      <w:proofErr w:type="gramStart"/>
      <w:r>
        <w:t>was used</w:t>
      </w:r>
      <w:proofErr w:type="gramEnd"/>
      <w:r>
        <w:t xml:space="preserve"> for all micro-acquisitions, they confirmed that we could use acquisition cards and PayPal for payment, and they helped us design the evaluation process by advising that we should use mandatories only and helped us refine the evaluation criteria. Their participation in the design process meant that we had confidence for the launch and their involvement in the evaluation of the suppliers for the first opportunity mean that we had quick answers to our questions and concerns.</w:t>
      </w:r>
    </w:p>
    <w:p w14:paraId="5AF2E329" w14:textId="24A79614" w:rsidR="7E6FB0D5" w:rsidRDefault="7E6FB0D5" w:rsidP="7E6FB0D5">
      <w:r>
        <w:t>The CFOB team were essential in removing roadblocks, their approval led to other teams being on board, and they raised the pilot up to the CFO level to secure her support.</w:t>
      </w:r>
    </w:p>
    <w:p w14:paraId="6063A237" w14:textId="37AE5DC5" w:rsidR="0DC526CC" w:rsidRDefault="0DC526CC" w:rsidP="0DC526CC">
      <w:pPr>
        <w:rPr>
          <w:b/>
          <w:bCs/>
        </w:rPr>
      </w:pPr>
    </w:p>
    <w:p w14:paraId="60F6F30D" w14:textId="35F330D6" w:rsidR="7E6FB0D5" w:rsidRDefault="7E6FB0D5" w:rsidP="7E6FB0D5">
      <w:r w:rsidRPr="303DBD2E">
        <w:rPr>
          <w:b/>
          <w:bCs/>
        </w:rPr>
        <w:t xml:space="preserve">Mailing list </w:t>
      </w:r>
    </w:p>
    <w:p w14:paraId="45E91284" w14:textId="1EB9221B" w:rsidR="7E6FB0D5" w:rsidRDefault="7E6FB0D5" w:rsidP="303DBD2E">
      <w:r>
        <w:t xml:space="preserve">Establishing a mailing list that potential suppliers could subscribe to </w:t>
      </w:r>
      <w:r w:rsidR="303DBD2E">
        <w:t xml:space="preserve">was the most effective way to communicate with suppliers, and for suppliers to follow and </w:t>
      </w:r>
      <w:proofErr w:type="gramStart"/>
      <w:r w:rsidR="303DBD2E">
        <w:t>be notified</w:t>
      </w:r>
      <w:proofErr w:type="gramEnd"/>
      <w:r w:rsidR="303DBD2E">
        <w:t xml:space="preserve"> about pilot news.</w:t>
      </w:r>
    </w:p>
    <w:p w14:paraId="15D04EBC" w14:textId="29200507" w:rsidR="7E6FB0D5" w:rsidRDefault="7E6FB0D5" w:rsidP="7E6FB0D5">
      <w:r>
        <w:t>When the pilot launched, we did not initially have a mailing list. Instead, there were two Twitter accounts (French and English) that suppliers could follow to find out about new opportunities; however, user feedback revealed that many people in our target audience (e.g., students) were not on Twitter.</w:t>
      </w:r>
      <w:r w:rsidR="303DBD2E">
        <w:t xml:space="preserve"> </w:t>
      </w:r>
    </w:p>
    <w:p w14:paraId="1371CA1A" w14:textId="676F7E72" w:rsidR="7E6FB0D5" w:rsidRDefault="303DBD2E" w:rsidP="7E6FB0D5">
      <w:proofErr w:type="gramStart"/>
      <w:r>
        <w:t>So</w:t>
      </w:r>
      <w:proofErr w:type="gramEnd"/>
      <w:r>
        <w:t>, we quickly set up an email mailing list using GC Forms as the sign-up mechanism. A</w:t>
      </w:r>
      <w:r w:rsidR="7E6FB0D5">
        <w:t xml:space="preserve">t the time of pilot </w:t>
      </w:r>
      <w:proofErr w:type="gramStart"/>
      <w:r w:rsidR="7E6FB0D5">
        <w:t>closeout</w:t>
      </w:r>
      <w:proofErr w:type="gramEnd"/>
      <w:r w:rsidR="7E6FB0D5">
        <w:t xml:space="preserve"> there were 217 subscribers. This is more than the combined number of people who are following the English and French Twitter accounts (158). </w:t>
      </w:r>
    </w:p>
    <w:p w14:paraId="591953C1" w14:textId="596A7D82" w:rsidR="7E6FB0D5" w:rsidRDefault="7E6FB0D5" w:rsidP="7E6FB0D5">
      <w:r>
        <w:t xml:space="preserve">The number of mailing list subscribers steadily increased over the course of the pilot, whereas the Twitter account gained </w:t>
      </w:r>
      <w:proofErr w:type="gramStart"/>
      <w:r>
        <w:t>a lot of</w:t>
      </w:r>
      <w:proofErr w:type="gramEnd"/>
      <w:r>
        <w:t xml:space="preserve"> followers initially but did not gradually gain new followers. We suspect that many of our Twitter follows were from people already in our extended networks and not necessarily in supplier groups. In reviewing the list of twitter </w:t>
      </w:r>
      <w:proofErr w:type="gramStart"/>
      <w:r>
        <w:t>followers</w:t>
      </w:r>
      <w:proofErr w:type="gramEnd"/>
      <w:r>
        <w:t xml:space="preserve"> at least 25 are public servants (many directly involved in the pilot). These same names do not appear in the list of subscribers for the mailing list. </w:t>
      </w:r>
    </w:p>
    <w:p w14:paraId="77E4B3D6" w14:textId="3E34E3A2" w:rsidR="7E6FB0D5" w:rsidRDefault="7E6FB0D5" w:rsidP="7E6FB0D5">
      <w:proofErr w:type="gramStart"/>
      <w:r>
        <w:t>While most subscribers to the mailing list did so using Gmail or similar addresses, there were subscriptions from 7 different university email accounts (individuals with email addresses from: Carleton, Laurentian, Memorial, Mount Royal, Trent, Waterloo and Windsor), indicating that we had begun to tap into a segment of our target supplier base (likely thanks to our posting on the student employment page on Canada.ca.</w:t>
      </w:r>
      <w:proofErr w:type="gramEnd"/>
    </w:p>
    <w:p w14:paraId="50FBF74F" w14:textId="1BC14FFE" w:rsidR="0DC526CC" w:rsidRDefault="0DC526CC" w:rsidP="0DC526CC">
      <w:r>
        <w:rPr>
          <w:noProof/>
          <w:lang w:val="en-CA" w:eastAsia="en-CA"/>
        </w:rPr>
        <w:drawing>
          <wp:inline distT="0" distB="0" distL="0" distR="0" wp14:anchorId="5BBE71CF" wp14:editId="5BB21226">
            <wp:extent cx="3034146" cy="1390650"/>
            <wp:effectExtent l="0" t="0" r="0" b="0"/>
            <wp:docPr id="1533489049" name="Picture 153348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4146" cy="1390650"/>
                    </a:xfrm>
                    <a:prstGeom prst="rect">
                      <a:avLst/>
                    </a:prstGeom>
                  </pic:spPr>
                </pic:pic>
              </a:graphicData>
            </a:graphic>
          </wp:inline>
        </w:drawing>
      </w:r>
    </w:p>
    <w:p w14:paraId="15D9481F" w14:textId="0534E971" w:rsidR="303DBD2E" w:rsidRDefault="0DC526CC" w:rsidP="0DC526CC">
      <w:pPr>
        <w:rPr>
          <w:sz w:val="16"/>
          <w:szCs w:val="16"/>
        </w:rPr>
      </w:pPr>
      <w:r w:rsidRPr="0DC526CC">
        <w:rPr>
          <w:sz w:val="16"/>
          <w:szCs w:val="16"/>
        </w:rPr>
        <w:t>Figure 1: screenshot of the Student Employment page on Canada.ca as of March 14, 2022.</w:t>
      </w:r>
    </w:p>
    <w:p w14:paraId="0C2CE40D" w14:textId="1B190E68" w:rsidR="7E6FB0D5" w:rsidRDefault="7E6FB0D5" w:rsidP="303DBD2E">
      <w:r w:rsidRPr="303DBD2E">
        <w:rPr>
          <w:b/>
          <w:bCs/>
        </w:rPr>
        <w:lastRenderedPageBreak/>
        <w:t>Using GC Forms</w:t>
      </w:r>
    </w:p>
    <w:p w14:paraId="3460EBCE" w14:textId="7CA4948D" w:rsidR="303DBD2E" w:rsidRDefault="303DBD2E" w:rsidP="33DCE699">
      <w:pPr>
        <w:rPr>
          <w:rFonts w:eastAsiaTheme="minorEastAsia"/>
          <w:color w:val="000000" w:themeColor="text1"/>
        </w:rPr>
      </w:pPr>
      <w:r>
        <w:t xml:space="preserve">The mailing list subscription form, the feedback form and the application form </w:t>
      </w:r>
      <w:proofErr w:type="gramStart"/>
      <w:r>
        <w:t>were all built</w:t>
      </w:r>
      <w:proofErr w:type="gramEnd"/>
      <w:r>
        <w:t xml:space="preserve"> using the GC Forms service from Canadian Digital Service (CDS). Using this service reduced the effort on the build team in IT Strategy as the team at CDS built the GC Forms for us. It also meant that the IT Strategy team no longer had to maintain the PDF application form</w:t>
      </w:r>
      <w:r w:rsidRPr="5C5B6BDF">
        <w:rPr>
          <w:rFonts w:eastAsiaTheme="minorEastAsia"/>
          <w:color w:val="000000" w:themeColor="text1"/>
        </w:rPr>
        <w:t xml:space="preserve"> (which was tedious) and user experience for anyone submitting feedback, subscribing to the mailing list, or applying to opportunities, </w:t>
      </w:r>
      <w:proofErr w:type="gramStart"/>
      <w:r w:rsidRPr="5C5B6BDF">
        <w:rPr>
          <w:rFonts w:eastAsiaTheme="minorEastAsia"/>
          <w:color w:val="000000" w:themeColor="text1"/>
        </w:rPr>
        <w:t>was improved</w:t>
      </w:r>
      <w:proofErr w:type="gramEnd"/>
      <w:r w:rsidRPr="5C5B6BDF">
        <w:rPr>
          <w:rFonts w:eastAsiaTheme="minorEastAsia"/>
          <w:color w:val="000000" w:themeColor="text1"/>
        </w:rPr>
        <w:t xml:space="preserve"> as the forms were accessible and did not allow submission unless all mandatory fields had been completed. It also meant that the IT Strategy team received form information as structured </w:t>
      </w:r>
      <w:proofErr w:type="gramStart"/>
      <w:r w:rsidRPr="5C5B6BDF">
        <w:rPr>
          <w:rFonts w:eastAsiaTheme="minorEastAsia"/>
          <w:color w:val="000000" w:themeColor="text1"/>
        </w:rPr>
        <w:t>data which</w:t>
      </w:r>
      <w:proofErr w:type="gramEnd"/>
      <w:r w:rsidRPr="5C5B6BDF">
        <w:rPr>
          <w:rFonts w:eastAsiaTheme="minorEastAsia"/>
          <w:color w:val="000000" w:themeColor="text1"/>
        </w:rPr>
        <w:t xml:space="preserve"> would allow for automating the processing of the forms. </w:t>
      </w:r>
    </w:p>
    <w:p w14:paraId="0191933E" w14:textId="493E06DA" w:rsidR="739FAAB0" w:rsidRDefault="739FAAB0" w:rsidP="739FAAB0">
      <w:pPr>
        <w:rPr>
          <w:rFonts w:eastAsiaTheme="minorEastAsia"/>
          <w:color w:val="000000" w:themeColor="text1"/>
        </w:rPr>
      </w:pPr>
      <w:r w:rsidRPr="739FAAB0">
        <w:rPr>
          <w:rFonts w:eastAsiaTheme="minorEastAsia"/>
          <w:color w:val="000000" w:themeColor="text1"/>
        </w:rPr>
        <w:t xml:space="preserve">Note: While having structured data would have allowed us to automate, we were unable </w:t>
      </w:r>
      <w:proofErr w:type="gramStart"/>
      <w:r w:rsidRPr="739FAAB0">
        <w:rPr>
          <w:rFonts w:eastAsiaTheme="minorEastAsia"/>
          <w:color w:val="000000" w:themeColor="text1"/>
        </w:rPr>
        <w:t>to due to policies in place related to the ESDC rollout of O365 and power automate</w:t>
      </w:r>
      <w:proofErr w:type="gramEnd"/>
      <w:r w:rsidRPr="739FAAB0">
        <w:rPr>
          <w:rFonts w:eastAsiaTheme="minorEastAsia"/>
          <w:color w:val="000000" w:themeColor="text1"/>
        </w:rPr>
        <w:t xml:space="preserve">. Further details around barriers to automating the processing of the micro-acquisition form data </w:t>
      </w:r>
      <w:proofErr w:type="gramStart"/>
      <w:r w:rsidRPr="739FAAB0">
        <w:rPr>
          <w:rFonts w:eastAsiaTheme="minorEastAsia"/>
          <w:color w:val="000000" w:themeColor="text1"/>
        </w:rPr>
        <w:t>can be found</w:t>
      </w:r>
      <w:proofErr w:type="gramEnd"/>
      <w:r w:rsidRPr="739FAAB0">
        <w:rPr>
          <w:rFonts w:eastAsiaTheme="minorEastAsia"/>
          <w:color w:val="000000" w:themeColor="text1"/>
        </w:rPr>
        <w:t xml:space="preserve"> on the </w:t>
      </w:r>
      <w:hyperlink r:id="rId17">
        <w:r w:rsidRPr="739FAAB0">
          <w:rPr>
            <w:rStyle w:val="Hyperlink"/>
            <w:rFonts w:eastAsiaTheme="minorEastAsia"/>
          </w:rPr>
          <w:t xml:space="preserve">IT strategy </w:t>
        </w:r>
        <w:proofErr w:type="spellStart"/>
        <w:r w:rsidRPr="739FAAB0">
          <w:rPr>
            <w:rStyle w:val="Hyperlink"/>
            <w:rFonts w:eastAsiaTheme="minorEastAsia"/>
          </w:rPr>
          <w:t>sharepoint</w:t>
        </w:r>
        <w:proofErr w:type="spellEnd"/>
        <w:r w:rsidRPr="739FAAB0">
          <w:rPr>
            <w:rStyle w:val="Hyperlink"/>
            <w:rFonts w:eastAsiaTheme="minorEastAsia"/>
          </w:rPr>
          <w:t xml:space="preserve"> site</w:t>
        </w:r>
      </w:hyperlink>
      <w:r w:rsidRPr="739FAAB0">
        <w:rPr>
          <w:rFonts w:eastAsiaTheme="minorEastAsia"/>
          <w:color w:val="000000" w:themeColor="text1"/>
        </w:rPr>
        <w:t>.</w:t>
      </w:r>
    </w:p>
    <w:p w14:paraId="2DE3346E" w14:textId="6A270D7B" w:rsidR="303DBD2E" w:rsidRDefault="303DBD2E" w:rsidP="303DBD2E">
      <w:pPr>
        <w:rPr>
          <w:rFonts w:eastAsiaTheme="minorEastAsia"/>
          <w:color w:val="000000" w:themeColor="text1"/>
        </w:rPr>
      </w:pPr>
    </w:p>
    <w:p w14:paraId="088B1E66" w14:textId="35FF4973" w:rsidR="7E6FB0D5" w:rsidRDefault="7E6FB0D5" w:rsidP="303DBD2E">
      <w:r w:rsidRPr="303DBD2E">
        <w:rPr>
          <w:b/>
          <w:bCs/>
        </w:rPr>
        <w:t>Stakeholder engagement</w:t>
      </w:r>
      <w:r>
        <w:t xml:space="preserve"> </w:t>
      </w:r>
    </w:p>
    <w:p w14:paraId="1E4E0632" w14:textId="55D371D1" w:rsidR="7E6FB0D5" w:rsidRDefault="7E6FB0D5">
      <w:r>
        <w:t xml:space="preserve">During planning, the pilot team placed significant emphasis on stakeholder engagement to ensure that we not only had buy-in </w:t>
      </w:r>
      <w:proofErr w:type="gramStart"/>
      <w:r>
        <w:t>but</w:t>
      </w:r>
      <w:proofErr w:type="gramEnd"/>
      <w:r>
        <w:t xml:space="preserve"> were designing and building something with the input of those who had the expertise we did not. </w:t>
      </w:r>
    </w:p>
    <w:p w14:paraId="3A64448B" w14:textId="77F7CFFC" w:rsidR="303DBD2E" w:rsidRDefault="303DBD2E">
      <w:r>
        <w:t>The process design sessions, which included participants from IITB (IT Strategy and FPS), CFOB, and the Office of Small and Medium Enterprises (</w:t>
      </w:r>
      <w:proofErr w:type="gramStart"/>
      <w:r>
        <w:t>OSME)</w:t>
      </w:r>
      <w:proofErr w:type="gramEnd"/>
      <w:r>
        <w:t xml:space="preserve"> raised many things we had not thought of. The micro-acquisition processes evolved thanks to the comments we gathered in those sessions and as a result, we encountered only one unexpected process challenge</w:t>
      </w:r>
      <w:r w:rsidRPr="0DC526CC">
        <w:rPr>
          <w:rStyle w:val="FootnoteReference"/>
        </w:rPr>
        <w:footnoteReference w:id="3"/>
      </w:r>
      <w:r>
        <w:t xml:space="preserve"> during the one opportunity that </w:t>
      </w:r>
      <w:proofErr w:type="gramStart"/>
      <w:r>
        <w:t>was run</w:t>
      </w:r>
      <w:proofErr w:type="gramEnd"/>
      <w:r>
        <w:t xml:space="preserve">. Even though that opportunity ended up in non-delivery, </w:t>
      </w:r>
      <w:proofErr w:type="gramStart"/>
      <w:r>
        <w:t>this was a scenario we had already thought through in those sessions</w:t>
      </w:r>
      <w:proofErr w:type="gramEnd"/>
      <w:r>
        <w:t xml:space="preserve"> and we were prepared for.</w:t>
      </w:r>
    </w:p>
    <w:p w14:paraId="2ADD696D" w14:textId="3294C0DF" w:rsidR="0DC526CC" w:rsidRDefault="0DC526CC" w:rsidP="0DC526CC">
      <w:r>
        <w:t xml:space="preserve">At </w:t>
      </w:r>
      <w:proofErr w:type="gramStart"/>
      <w:r>
        <w:t>ESDC</w:t>
      </w:r>
      <w:proofErr w:type="gramEnd"/>
      <w:r>
        <w:t xml:space="preserve"> the IT shop (IITB) has their own financial team and it was essential to bring them on board early in the process to understand their needs and to ensure we were aligned with their processes. This team (the FPS team) proved to be great allies and not only helped us understand the payment process and ensured that payment would go quickly and smoothly but also agreed to be the credit card holders for this initiative.</w:t>
      </w:r>
    </w:p>
    <w:p w14:paraId="1ED829EB" w14:textId="6D657958" w:rsidR="7E6FB0D5" w:rsidRDefault="7E6FB0D5">
      <w:r>
        <w:t xml:space="preserve">Throughout planning, design, and build, OSME were instrumental in helping us understand what suppliers need and what we needed to understand about suppliers. Since we did not have a direct line to suppliers, this </w:t>
      </w:r>
      <w:proofErr w:type="gramStart"/>
      <w:r>
        <w:t>intel</w:t>
      </w:r>
      <w:proofErr w:type="gramEnd"/>
      <w:r>
        <w:t xml:space="preserve"> was extremely valuable.</w:t>
      </w:r>
    </w:p>
    <w:p w14:paraId="30B9A2E5" w14:textId="1C40BD83" w:rsidR="0DC526CC" w:rsidRDefault="0DC526CC" w:rsidP="0DC526CC">
      <w:r>
        <w:t>We gained a vast amount of information from those who had done this before such as the BC Developers Exchange/BC Digital Marketplace team who were generous in sharing their lessons learned.</w:t>
      </w:r>
    </w:p>
    <w:p w14:paraId="3B5DBC67" w14:textId="27E20B4E" w:rsidR="303DBD2E" w:rsidRDefault="303DBD2E" w:rsidP="0DC526CC">
      <w:r>
        <w:t xml:space="preserve">We also talked to the CDS procurement team who had been thinking of doing something similar, the Procurement policy team at TBS, the procurement team at SSC who are involved in the </w:t>
      </w:r>
      <w:hyperlink r:id="rId18">
        <w:proofErr w:type="spellStart"/>
        <w:r w:rsidRPr="5C5B6BDF">
          <w:rPr>
            <w:rStyle w:val="Hyperlink"/>
          </w:rPr>
          <w:t>TechNation</w:t>
        </w:r>
        <w:proofErr w:type="spellEnd"/>
        <w:r w:rsidRPr="5C5B6BDF">
          <w:rPr>
            <w:rStyle w:val="Hyperlink"/>
          </w:rPr>
          <w:t xml:space="preserve"> Digital Marketplace,</w:t>
        </w:r>
      </w:hyperlink>
      <w:r w:rsidR="0DC526CC">
        <w:t xml:space="preserve"> and other teams at PSPC such as the procurement simplification team and the 15-day payment team.</w:t>
      </w:r>
    </w:p>
    <w:p w14:paraId="518DA38A" w14:textId="427E81C0" w:rsidR="0DC526CC" w:rsidRDefault="0DC526CC" w:rsidP="0DC526CC"/>
    <w:p w14:paraId="51D164E4" w14:textId="35EA3790" w:rsidR="7E6FB0D5" w:rsidRDefault="7E6FB0D5" w:rsidP="7E6FB0D5">
      <w:r w:rsidRPr="303DBD2E">
        <w:rPr>
          <w:b/>
          <w:bCs/>
        </w:rPr>
        <w:t>UX testing</w:t>
      </w:r>
      <w:r>
        <w:t xml:space="preserve"> </w:t>
      </w:r>
    </w:p>
    <w:p w14:paraId="72299809" w14:textId="236AD0E5" w:rsidR="7E6FB0D5" w:rsidRDefault="790EEEC0" w:rsidP="7E6FB0D5">
      <w:r>
        <w:t xml:space="preserve">We included time for detailed UX testing as part of the design and build process. Three individuals participated in testing and </w:t>
      </w:r>
      <w:proofErr w:type="gramStart"/>
      <w:r>
        <w:t>were observed</w:t>
      </w:r>
      <w:proofErr w:type="gramEnd"/>
      <w:r>
        <w:t xml:space="preserve"> as they completed tasks on the website. Participants included potential clients from ESDC as well as team members from OSME who completed testing from the supplier's perspective. </w:t>
      </w:r>
    </w:p>
    <w:p w14:paraId="15B096A4" w14:textId="0CA7E1A0" w:rsidR="790EEEC0" w:rsidRDefault="790EEEC0">
      <w:r>
        <w:t xml:space="preserve">The testing uncovered several issues that we were able to address before launch, which included: </w:t>
      </w:r>
    </w:p>
    <w:p w14:paraId="21284F44" w14:textId="2BCB6B8A" w:rsidR="790EEEC0" w:rsidRDefault="790EEEC0" w:rsidP="739FAAB0">
      <w:pPr>
        <w:pStyle w:val="ListParagraph"/>
        <w:numPr>
          <w:ilvl w:val="0"/>
          <w:numId w:val="5"/>
        </w:numPr>
        <w:rPr>
          <w:rFonts w:eastAsiaTheme="minorEastAsia"/>
        </w:rPr>
      </w:pPr>
      <w:r>
        <w:t xml:space="preserve">Removing a section of the website called </w:t>
      </w:r>
      <w:proofErr w:type="gramStart"/>
      <w:r w:rsidRPr="739FAAB0">
        <w:rPr>
          <w:i/>
          <w:iCs/>
        </w:rPr>
        <w:t>How</w:t>
      </w:r>
      <w:proofErr w:type="gramEnd"/>
      <w:r w:rsidRPr="739FAAB0">
        <w:rPr>
          <w:i/>
          <w:iCs/>
        </w:rPr>
        <w:t xml:space="preserve"> this works</w:t>
      </w:r>
      <w:r>
        <w:t>. The content in this section was very client focused (about how things work within ESDC – how to commit funds etc.). This was confusing for those who tested from a “supplier's” perspective. Upon further reflection, it made sense to make the website supplier-focused and keep the documentation for ESDC clients on an internal SharePoint site instead.</w:t>
      </w:r>
    </w:p>
    <w:p w14:paraId="1225F445" w14:textId="6E74D047" w:rsidR="7003F262" w:rsidRDefault="7003F262" w:rsidP="00887788">
      <w:pPr>
        <w:pStyle w:val="ListParagraph"/>
        <w:numPr>
          <w:ilvl w:val="0"/>
          <w:numId w:val="5"/>
        </w:numPr>
      </w:pPr>
      <w:r>
        <w:t xml:space="preserve">Simplifying the </w:t>
      </w:r>
      <w:r w:rsidRPr="739FAAB0">
        <w:rPr>
          <w:i/>
          <w:iCs/>
        </w:rPr>
        <w:t>Opportunities</w:t>
      </w:r>
      <w:r>
        <w:t xml:space="preserve"> page by removing the filter header (to be added back in if we ended up with a lot of opportunities) and moving the </w:t>
      </w:r>
      <w:proofErr w:type="gramStart"/>
      <w:r w:rsidRPr="739FAAB0">
        <w:rPr>
          <w:i/>
          <w:iCs/>
        </w:rPr>
        <w:t>Closed</w:t>
      </w:r>
      <w:proofErr w:type="gramEnd"/>
      <w:r w:rsidRPr="739FAAB0">
        <w:rPr>
          <w:i/>
          <w:iCs/>
        </w:rPr>
        <w:t xml:space="preserve"> opportunities</w:t>
      </w:r>
      <w:r>
        <w:t xml:space="preserve"> in to an expandable table below (with a default to unexpanded).</w:t>
      </w:r>
    </w:p>
    <w:p w14:paraId="283503AE" w14:textId="0FE4D0F5" w:rsidR="790EEEC0" w:rsidRDefault="790EEEC0" w:rsidP="00887788">
      <w:pPr>
        <w:pStyle w:val="ListParagraph"/>
        <w:numPr>
          <w:ilvl w:val="0"/>
          <w:numId w:val="5"/>
        </w:numPr>
      </w:pPr>
      <w:r>
        <w:t>Testers expressing confusion around the terms</w:t>
      </w:r>
      <w:r w:rsidR="00887788">
        <w:t xml:space="preserve"> </w:t>
      </w:r>
      <w:r w:rsidRPr="0DC526CC">
        <w:rPr>
          <w:i/>
          <w:iCs/>
        </w:rPr>
        <w:t xml:space="preserve">Proposal evaluation </w:t>
      </w:r>
      <w:proofErr w:type="gramStart"/>
      <w:r w:rsidRPr="0DC526CC">
        <w:rPr>
          <w:i/>
          <w:iCs/>
        </w:rPr>
        <w:t>criteria and Acceptance criteria</w:t>
      </w:r>
      <w:proofErr w:type="gramEnd"/>
      <w:r w:rsidRPr="0DC526CC">
        <w:t xml:space="preserve"> and the order these sections appear in the opportunity statement. Based on feedback, we changed ‘Evaluation criteria’ to ‘Application evaluation’ and ‘Acceptance criteria’ to ‘Work acceptance criteria’. </w:t>
      </w:r>
      <w:r>
        <w:t xml:space="preserve">We also adjusted the order so that Work acceptance criteria appears first. </w:t>
      </w:r>
    </w:p>
    <w:p w14:paraId="22744708" w14:textId="02E905DF" w:rsidR="7E6FB0D5" w:rsidRDefault="303DBD2E" w:rsidP="7E6FB0D5">
      <w:r>
        <w:t xml:space="preserve"> </w:t>
      </w:r>
    </w:p>
    <w:p w14:paraId="621CB459" w14:textId="012AF3A1" w:rsidR="303DBD2E" w:rsidRDefault="303DBD2E" w:rsidP="303DBD2E">
      <w:pPr>
        <w:rPr>
          <w:b/>
          <w:bCs/>
        </w:rPr>
      </w:pPr>
      <w:r w:rsidRPr="303DBD2E">
        <w:rPr>
          <w:b/>
          <w:bCs/>
        </w:rPr>
        <w:t>Continuously improving</w:t>
      </w:r>
    </w:p>
    <w:p w14:paraId="6D8776ED" w14:textId="69672904" w:rsidR="303DBD2E" w:rsidRDefault="303DBD2E" w:rsidP="303DBD2E">
      <w:r>
        <w:t xml:space="preserve">Committing to </w:t>
      </w:r>
      <w:proofErr w:type="gramStart"/>
      <w:r>
        <w:t>continuously</w:t>
      </w:r>
      <w:proofErr w:type="gramEnd"/>
      <w:r>
        <w:t xml:space="preserve"> improving throughout the pilot meant that the elements of the pilot did not need to be perfect for launch. We were able to launch quickly with the minimum requirements and then continued to improve as we gathered feedback and lessons learned. Some of these improvements included:</w:t>
      </w:r>
    </w:p>
    <w:p w14:paraId="6654B823" w14:textId="32348126" w:rsidR="303DBD2E" w:rsidRDefault="303DBD2E" w:rsidP="0DC526CC">
      <w:pPr>
        <w:pStyle w:val="ListParagraph"/>
        <w:numPr>
          <w:ilvl w:val="0"/>
          <w:numId w:val="6"/>
        </w:numPr>
        <w:rPr>
          <w:rFonts w:eastAsiaTheme="minorEastAsia"/>
        </w:rPr>
      </w:pPr>
      <w:r>
        <w:t xml:space="preserve">Changing the evaluation question to allow suppliers who had worked on similar projects/languages to apply by demonstrating the similarity between their experience(s) and the requirements. This change </w:t>
      </w:r>
      <w:proofErr w:type="gramStart"/>
      <w:r>
        <w:t>was made</w:t>
      </w:r>
      <w:proofErr w:type="gramEnd"/>
      <w:r>
        <w:t xml:space="preserve"> following the first opportunity.</w:t>
      </w:r>
    </w:p>
    <w:p w14:paraId="13472BE5" w14:textId="1E37BBB3" w:rsidR="303DBD2E" w:rsidRDefault="303DBD2E" w:rsidP="303DBD2E">
      <w:pPr>
        <w:pStyle w:val="ListParagraph"/>
        <w:numPr>
          <w:ilvl w:val="0"/>
          <w:numId w:val="6"/>
        </w:numPr>
      </w:pPr>
      <w:r>
        <w:t>Changing the eligibility criteria to include permanent residents following feedback that they should be included</w:t>
      </w:r>
    </w:p>
    <w:p w14:paraId="7D870B40" w14:textId="7713F0D0" w:rsidR="303DBD2E" w:rsidRDefault="303DBD2E" w:rsidP="303DBD2E">
      <w:pPr>
        <w:pStyle w:val="ListParagraph"/>
        <w:numPr>
          <w:ilvl w:val="0"/>
          <w:numId w:val="6"/>
        </w:numPr>
      </w:pPr>
      <w:r>
        <w:t>Adjusted the code for the website when we realized that the opportunity cards were not displaying properly on mobile devices</w:t>
      </w:r>
    </w:p>
    <w:p w14:paraId="5EFCBC31" w14:textId="63BA5488" w:rsidR="303DBD2E" w:rsidRDefault="303DBD2E" w:rsidP="303DBD2E">
      <w:pPr>
        <w:pStyle w:val="ListParagraph"/>
        <w:numPr>
          <w:ilvl w:val="0"/>
          <w:numId w:val="6"/>
        </w:numPr>
        <w:rPr>
          <w:rFonts w:eastAsiaTheme="minorEastAsia"/>
        </w:rPr>
      </w:pPr>
      <w:r>
        <w:t>Added example text of an application that would get a passing mark to the user guide for suppliers</w:t>
      </w:r>
    </w:p>
    <w:p w14:paraId="3B4190A3" w14:textId="02E2FCF2" w:rsidR="7E6FB0D5" w:rsidRDefault="7E6FB0D5" w:rsidP="7E6FB0D5"/>
    <w:p w14:paraId="15F73D7C" w14:textId="3C6C1D8D" w:rsidR="7E6FB0D5" w:rsidRDefault="00964B8D" w:rsidP="7E6FB0D5">
      <w:pPr>
        <w:pStyle w:val="Heading3"/>
        <w:rPr>
          <w:rFonts w:ascii="Calibri Light" w:hAnsi="Calibri Light"/>
          <w:color w:val="1F3763"/>
        </w:rPr>
      </w:pPr>
      <w:bookmarkStart w:id="62" w:name="_Toc1594110928"/>
      <w:bookmarkStart w:id="63" w:name="_Toc762950572"/>
      <w:bookmarkStart w:id="64" w:name="_Toc100849081"/>
      <w:bookmarkStart w:id="65" w:name="_Toc12711621"/>
      <w:bookmarkStart w:id="66" w:name="_Toc1838545275"/>
      <w:bookmarkStart w:id="67" w:name="_Toc132071417"/>
      <w:r>
        <w:t>5</w:t>
      </w:r>
      <w:r w:rsidR="790EEEC0">
        <w:t>.2 What did not go well</w:t>
      </w:r>
      <w:bookmarkEnd w:id="62"/>
      <w:bookmarkEnd w:id="63"/>
      <w:bookmarkEnd w:id="64"/>
      <w:bookmarkEnd w:id="65"/>
      <w:bookmarkEnd w:id="66"/>
      <w:bookmarkEnd w:id="67"/>
    </w:p>
    <w:p w14:paraId="13DC3808" w14:textId="233E1A15" w:rsidR="7E6FB0D5" w:rsidRDefault="7E6FB0D5" w:rsidP="7E6FB0D5"/>
    <w:p w14:paraId="083718DF" w14:textId="7F05F72D" w:rsidR="0DC526CC" w:rsidRDefault="0DC526CC" w:rsidP="0DC526CC">
      <w:pPr>
        <w:rPr>
          <w:b/>
          <w:bCs/>
        </w:rPr>
      </w:pPr>
      <w:r w:rsidRPr="0DC526CC">
        <w:rPr>
          <w:b/>
          <w:bCs/>
        </w:rPr>
        <w:t>Lack of clients</w:t>
      </w:r>
    </w:p>
    <w:p w14:paraId="5385E587" w14:textId="7168386C" w:rsidR="7E6FB0D5" w:rsidRDefault="7E6FB0D5" w:rsidP="0DC526CC">
      <w:r>
        <w:t>In looking at demand for the micro-acquisition pilot, we knew from the ESDC Open Source Framework that there were</w:t>
      </w:r>
      <w:r w:rsidRPr="5C5B6BDF">
        <w:rPr>
          <w:rFonts w:eastAsiaTheme="minorEastAsia"/>
          <w:color w:val="000000" w:themeColor="text1"/>
        </w:rPr>
        <w:t xml:space="preserve"> 54 OSS products known to be in use at ESDC and at least 90 web </w:t>
      </w:r>
      <w:r w:rsidRPr="5C5B6BDF">
        <w:rPr>
          <w:rFonts w:eastAsiaTheme="minorEastAsia"/>
          <w:color w:val="000000" w:themeColor="text1"/>
        </w:rPr>
        <w:lastRenderedPageBreak/>
        <w:t xml:space="preserve">applications at </w:t>
      </w:r>
      <w:proofErr w:type="gramStart"/>
      <w:r w:rsidRPr="5C5B6BDF">
        <w:rPr>
          <w:rFonts w:eastAsiaTheme="minorEastAsia"/>
          <w:color w:val="000000" w:themeColor="text1"/>
        </w:rPr>
        <w:t>ESDC which</w:t>
      </w:r>
      <w:proofErr w:type="gramEnd"/>
      <w:r w:rsidRPr="5C5B6BDF">
        <w:rPr>
          <w:rFonts w:eastAsiaTheme="minorEastAsia"/>
          <w:color w:val="000000" w:themeColor="text1"/>
        </w:rPr>
        <w:t xml:space="preserve"> contain OSS elements. </w:t>
      </w:r>
      <w:r>
        <w:t xml:space="preserve">We also knew of four instances of </w:t>
      </w:r>
      <w:hyperlink r:id="rId19">
        <w:r w:rsidRPr="5C5B6BDF">
          <w:rPr>
            <w:rStyle w:val="Hyperlink"/>
          </w:rPr>
          <w:t>published open-source code from ESDC</w:t>
        </w:r>
      </w:hyperlink>
      <w:r>
        <w:t xml:space="preserve">. While this was a </w:t>
      </w:r>
      <w:proofErr w:type="gramStart"/>
      <w:r>
        <w:t>fairly low</w:t>
      </w:r>
      <w:proofErr w:type="gramEnd"/>
      <w:r>
        <w:t xml:space="preserve"> usage of OSS, we knew that through the pilot clients who were not currently using OSS would be able to procure open-source code modules that could be imported into existing systems built on proprietary code. With that </w:t>
      </w:r>
      <w:proofErr w:type="gramStart"/>
      <w:r>
        <w:t>knowledge</w:t>
      </w:r>
      <w:proofErr w:type="gramEnd"/>
      <w:r>
        <w:t xml:space="preserve"> we felt confident we would find clients at ESDC.</w:t>
      </w:r>
    </w:p>
    <w:p w14:paraId="25F81A65" w14:textId="76326CF6" w:rsidR="0DC526CC" w:rsidRDefault="0DC526CC" w:rsidP="5C5B6BDF">
      <w:proofErr w:type="gramStart"/>
      <w:r>
        <w:t>But</w:t>
      </w:r>
      <w:proofErr w:type="gramEnd"/>
      <w:r>
        <w:t xml:space="preserve"> we quickly realized that it would not be as easy to find clients as we might have thought. </w:t>
      </w:r>
    </w:p>
    <w:p w14:paraId="14C21853" w14:textId="6ADC3683" w:rsidR="0DC526CC" w:rsidRDefault="0DC526CC" w:rsidP="5C5B6BDF">
      <w:pPr>
        <w:rPr>
          <w:rFonts w:eastAsiaTheme="minorEastAsia"/>
          <w:color w:val="333333"/>
        </w:rPr>
      </w:pPr>
      <w:r w:rsidRPr="5C5B6BDF">
        <w:rPr>
          <w:rFonts w:eastAsiaTheme="minorEastAsia"/>
        </w:rPr>
        <w:t xml:space="preserve">Part of the reason for the lack of demand could be policy related. </w:t>
      </w:r>
      <w:r w:rsidRPr="5C5B6BDF">
        <w:rPr>
          <w:rFonts w:eastAsiaTheme="minorEastAsia"/>
          <w:color w:val="333333"/>
        </w:rPr>
        <w:t xml:space="preserve">ESDC has for many years had a principle of “buy what we can, build what we must” in place. This principle has resulted in reliance on the commercial industry for coding work and a reduced mandate and skills within IITB to do development work and adopt open-source software/code. </w:t>
      </w:r>
    </w:p>
    <w:p w14:paraId="177CD557" w14:textId="55A36F37" w:rsidR="33DCE699" w:rsidRDefault="33DCE699" w:rsidP="5C5B6BDF">
      <w:pPr>
        <w:rPr>
          <w:rFonts w:eastAsiaTheme="minorEastAsia"/>
          <w:color w:val="333333"/>
        </w:rPr>
      </w:pPr>
      <w:r w:rsidRPr="5C5B6BDF">
        <w:rPr>
          <w:rFonts w:eastAsiaTheme="minorEastAsia"/>
          <w:color w:val="333333"/>
        </w:rPr>
        <w:t xml:space="preserve">Another reason for the lack of demand </w:t>
      </w:r>
      <w:proofErr w:type="gramStart"/>
      <w:r w:rsidRPr="5C5B6BDF">
        <w:rPr>
          <w:rFonts w:eastAsiaTheme="minorEastAsia"/>
          <w:color w:val="333333"/>
        </w:rPr>
        <w:t>could be related</w:t>
      </w:r>
      <w:proofErr w:type="gramEnd"/>
      <w:r w:rsidRPr="5C5B6BDF">
        <w:rPr>
          <w:rFonts w:eastAsiaTheme="minorEastAsia"/>
          <w:color w:val="333333"/>
        </w:rPr>
        <w:t xml:space="preserve"> to the way we work at ESDC. Anecdotal evidence indicates that there are few teams at ESDC working in an agile way in sprints. Teams that are working in an agile way with a backlog of sprint-sized, clearly defined chunks of work will be more interested in micro-procurement of code as developing the opportunity statement will be a quick and easy exercise for them. This is important because there is not time in a $10K contract for the supplier to spend a lot of time working with the client to define needs. The work </w:t>
      </w:r>
      <w:proofErr w:type="gramStart"/>
      <w:r w:rsidRPr="5C5B6BDF">
        <w:rPr>
          <w:rFonts w:eastAsiaTheme="minorEastAsia"/>
          <w:color w:val="333333"/>
        </w:rPr>
        <w:t>must be clearly defined</w:t>
      </w:r>
      <w:proofErr w:type="gramEnd"/>
      <w:r w:rsidRPr="5C5B6BDF">
        <w:rPr>
          <w:rFonts w:eastAsiaTheme="minorEastAsia"/>
          <w:color w:val="333333"/>
        </w:rPr>
        <w:t xml:space="preserve"> so that a supplier can begin coding work immediately. Teams that are not working in an agile way (like many of the teams in IITB) will find this type of procurement a challenge and will be more comfortable using familiar procurement options like sole source where there is a higher dollar limit (and so more time) to include defining the work as part of the contract activities.</w:t>
      </w:r>
    </w:p>
    <w:p w14:paraId="1955464F" w14:textId="682A0C35" w:rsidR="0DC526CC" w:rsidRDefault="0DC526CC" w:rsidP="5C5B6BDF">
      <w:pPr>
        <w:rPr>
          <w:rFonts w:ascii="Calibri" w:eastAsia="Calibri" w:hAnsi="Calibri" w:cs="Calibri"/>
          <w:color w:val="1D1C1D"/>
        </w:rPr>
      </w:pPr>
      <w:r w:rsidRPr="5C5B6BDF">
        <w:rPr>
          <w:rFonts w:ascii="Calibri" w:eastAsia="Calibri" w:hAnsi="Calibri" w:cs="Calibri"/>
          <w:color w:val="1D1C1D"/>
        </w:rPr>
        <w:t xml:space="preserve">The lack of an Open Source Program Office providing support to those using and creating open-source code at ESDC, likely also played a role. Moving towards open-source code takes a shift in thinking around things such as maintenance and requires knowledge of licensing and the rules around opening up code and working in the open. Having an Open Source Program Office demonstrates senior management support for the use of open source and provides a place to go to ask questions and get support (reducing uncertainty and fear). Although the ESDC Open Source Framework recommended creating such an office, to date one has not be established at ESDC. </w:t>
      </w:r>
    </w:p>
    <w:p w14:paraId="2EC6138A" w14:textId="5D26078A" w:rsidR="0DC526CC" w:rsidRDefault="0DC526CC" w:rsidP="5C5B6BDF">
      <w:pPr>
        <w:rPr>
          <w:rFonts w:ascii="Calibri" w:eastAsia="Calibri" w:hAnsi="Calibri" w:cs="Calibri"/>
          <w:color w:val="1D1C1D"/>
        </w:rPr>
      </w:pPr>
      <w:r w:rsidRPr="5C5B6BDF">
        <w:rPr>
          <w:rFonts w:ascii="Calibri" w:eastAsia="Calibri" w:hAnsi="Calibri" w:cs="Calibri"/>
          <w:color w:val="1D1C1D"/>
        </w:rPr>
        <w:t xml:space="preserve">Additionally, related to the use of open source at ESDC, all work for the micro-acquisition pilot was to happen on open repositories (licensed as open source) enabling suppliers to not need to have GC security clearance. </w:t>
      </w:r>
      <w:proofErr w:type="gramStart"/>
      <w:r w:rsidRPr="5C5B6BDF">
        <w:rPr>
          <w:rFonts w:ascii="Calibri" w:eastAsia="Calibri" w:hAnsi="Calibri" w:cs="Calibri"/>
          <w:color w:val="1D1C1D"/>
        </w:rPr>
        <w:t>This was one of the ways we reduced barriers to suppliers through the pilot.</w:t>
      </w:r>
      <w:proofErr w:type="gramEnd"/>
      <w:r w:rsidRPr="5C5B6BDF">
        <w:rPr>
          <w:rFonts w:ascii="Calibri" w:eastAsia="Calibri" w:hAnsi="Calibri" w:cs="Calibri"/>
          <w:color w:val="1D1C1D"/>
        </w:rPr>
        <w:t xml:space="preserve"> However, for teams not already working on open repositories, it would take some effort to move enough info and code to the open for a micro-acquisition supplier to be able work outside of the ESDC network. Th</w:t>
      </w:r>
      <w:r w:rsidR="33DCE699" w:rsidRPr="5C5B6BDF">
        <w:rPr>
          <w:rFonts w:ascii="Calibri" w:eastAsia="Calibri" w:hAnsi="Calibri" w:cs="Calibri"/>
          <w:color w:val="1D1C1D"/>
        </w:rPr>
        <w:t>e time required to do this along with uncertainty related to the rules for how to do that, likely led to a reduced desire to use the micro-acquisition pilot.</w:t>
      </w:r>
    </w:p>
    <w:p w14:paraId="3F585C5D" w14:textId="4A0C8C86" w:rsidR="33DCE699" w:rsidRDefault="33DCE699" w:rsidP="5C5B6BDF">
      <w:r w:rsidRPr="5C5B6BDF">
        <w:rPr>
          <w:rFonts w:eastAsiaTheme="minorEastAsia"/>
          <w:color w:val="333333"/>
        </w:rPr>
        <w:t>Lastly, resourcing could have been a factor in the lack of clients.</w:t>
      </w:r>
      <w:r w:rsidR="7E6FB0D5">
        <w:t xml:space="preserve"> </w:t>
      </w:r>
      <w:proofErr w:type="gramStart"/>
      <w:r w:rsidR="7E6FB0D5">
        <w:t>When we started to ask questions about why we might not be seeing demand, we heard anecdotally that teams in ESDC doing development work had the resources they needed to do their coding work, and that teams that did not have developers on staff would not know that procuring code could be useful (e.g., for automation) nor have the resources to use the code once they got it.</w:t>
      </w:r>
      <w:proofErr w:type="gramEnd"/>
    </w:p>
    <w:p w14:paraId="1C6E8294" w14:textId="0E0BEA65" w:rsidR="7E6FB0D5" w:rsidRDefault="7E6FB0D5" w:rsidP="5C5B6BDF">
      <w:r>
        <w:t>Another crucial point to note related to demand are the discussions we had on the pilot team about whether demand needs to come first or whether having an easy-to-use procurement option that provides a path to procure open-source code would create a nudge towards greater adoption of open source within ESDC. However, with the challenges listed above we were not able to find enough initial opportunities to demonstrate the value of the pilot and create the nudge.</w:t>
      </w:r>
    </w:p>
    <w:p w14:paraId="0413E621" w14:textId="2B4AE8C6" w:rsidR="33DCE699" w:rsidRDefault="33DCE699" w:rsidP="33DCE699"/>
    <w:p w14:paraId="2F4F0AD9" w14:textId="0276D358" w:rsidR="33DCE699" w:rsidRDefault="33DCE699" w:rsidP="33DCE699"/>
    <w:p w14:paraId="4BAB8C1D" w14:textId="7BAE9ABF" w:rsidR="0DC526CC" w:rsidRDefault="0DC526CC" w:rsidP="0DC526CC"/>
    <w:p w14:paraId="33BC4006" w14:textId="7B078663" w:rsidR="7E6FB0D5" w:rsidRDefault="7E6FB0D5">
      <w:r w:rsidRPr="0DC526CC">
        <w:rPr>
          <w:b/>
          <w:bCs/>
        </w:rPr>
        <w:t>Not involving the union</w:t>
      </w:r>
    </w:p>
    <w:p w14:paraId="32502A7D" w14:textId="4E629EFB" w:rsidR="7E6FB0D5" w:rsidRDefault="7E6FB0D5">
      <w:r>
        <w:t xml:space="preserve">While we had an issue in our backlog throughout the pilot to talk to the unions during planning, a decision </w:t>
      </w:r>
      <w:proofErr w:type="gramStart"/>
      <w:r>
        <w:t>was taken</w:t>
      </w:r>
      <w:proofErr w:type="gramEnd"/>
      <w:r>
        <w:t xml:space="preserve"> to wait to bring the micro-acquisition concept forward to the union until after the pilot was completed. It seemed premature to bring something forward to the Professional Institute of the Public Service of Canada (PIPSC) before knowing if the pilot was successful and </w:t>
      </w:r>
      <w:proofErr w:type="gramStart"/>
      <w:r>
        <w:t>would be continued</w:t>
      </w:r>
      <w:proofErr w:type="gramEnd"/>
      <w:r>
        <w:t xml:space="preserve">. </w:t>
      </w:r>
      <w:proofErr w:type="gramStart"/>
      <w:r>
        <w:t>Also</w:t>
      </w:r>
      <w:proofErr w:type="gramEnd"/>
      <w:r>
        <w:t>, since the anticipated dollar value of the contracting associated with the pilot was low (target of 10 opportunities at max $10K each for a total of max $100K), we assumed that this would not be of high concern for the union.</w:t>
      </w:r>
    </w:p>
    <w:p w14:paraId="0CCA85B8" w14:textId="688559BC" w:rsidR="7E6FB0D5" w:rsidRDefault="7E6FB0D5">
      <w:r>
        <w:t>This proved to be a mistake.</w:t>
      </w:r>
    </w:p>
    <w:p w14:paraId="2749264B" w14:textId="709B7CE1" w:rsidR="7E6FB0D5" w:rsidRDefault="7E6FB0D5">
      <w:r>
        <w:t xml:space="preserve">Once we launched the pilot and began communicating internally, we immediately heard concerns from the PIPSC union reps at ESDC that they </w:t>
      </w:r>
      <w:proofErr w:type="gramStart"/>
      <w:r>
        <w:t>had not been consulted</w:t>
      </w:r>
      <w:proofErr w:type="gramEnd"/>
      <w:r>
        <w:t xml:space="preserve">. In-camera meetings between senior management and those union reps resulted in the termination of internal communications related to the pilot. This termination of internal </w:t>
      </w:r>
      <w:proofErr w:type="spellStart"/>
      <w:r>
        <w:t>comms</w:t>
      </w:r>
      <w:proofErr w:type="spellEnd"/>
      <w:r>
        <w:t xml:space="preserve"> had an impact on the pilot team’s ability to find clients for the micro-acquisition pilot.</w:t>
      </w:r>
    </w:p>
    <w:p w14:paraId="115072C9" w14:textId="72C364FE" w:rsidR="0DC526CC" w:rsidRDefault="0DC526CC" w:rsidP="0DC526CC"/>
    <w:p w14:paraId="7866BE79" w14:textId="40E2CFCC" w:rsidR="0DC526CC" w:rsidRDefault="0DC526CC" w:rsidP="0DC526CC">
      <w:pPr>
        <w:rPr>
          <w:b/>
          <w:bCs/>
        </w:rPr>
      </w:pPr>
    </w:p>
    <w:p w14:paraId="0444846C" w14:textId="5512339D" w:rsidR="7E6FB0D5" w:rsidRDefault="7E6FB0D5" w:rsidP="7E6FB0D5">
      <w:r w:rsidRPr="7E6FB0D5">
        <w:rPr>
          <w:b/>
          <w:bCs/>
        </w:rPr>
        <w:t>Not building up the supplier base before running the first opportunity</w:t>
      </w:r>
    </w:p>
    <w:p w14:paraId="59CD7DB2" w14:textId="364A26CA" w:rsidR="7E6FB0D5" w:rsidRDefault="7E6FB0D5" w:rsidP="7E6FB0D5">
      <w:r>
        <w:t xml:space="preserve">Launching the pilot site only a week before the first opportunity </w:t>
      </w:r>
      <w:proofErr w:type="gramStart"/>
      <w:r>
        <w:t>was posted</w:t>
      </w:r>
      <w:proofErr w:type="gramEnd"/>
      <w:r>
        <w:t xml:space="preserve">, resulted in very few applicants for the first opportunity and disappointment for the client. </w:t>
      </w:r>
    </w:p>
    <w:p w14:paraId="2C2D7F8E" w14:textId="7EB2EC98" w:rsidR="7E6FB0D5" w:rsidRDefault="7E6FB0D5" w:rsidP="7E6FB0D5">
      <w:r>
        <w:t xml:space="preserve">During planning, many discussions </w:t>
      </w:r>
      <w:proofErr w:type="gramStart"/>
      <w:r>
        <w:t>were had</w:t>
      </w:r>
      <w:proofErr w:type="gramEnd"/>
      <w:r>
        <w:t xml:space="preserve"> on the pilot team about how far in advance we could launch the site and communicate about the pilot before the first opportunity is posted. We consulted with the Office of Small and Medium Enterprise at PSPC on this who expressed concern about promoting the site to their network with no opportunities on it. As a result, we planned to launch the website two weeks</w:t>
      </w:r>
      <w:r w:rsidRPr="2EA8A83C">
        <w:rPr>
          <w:rStyle w:val="FootnoteReference"/>
        </w:rPr>
        <w:footnoteReference w:id="4"/>
      </w:r>
      <w:r>
        <w:t xml:space="preserve"> before the first opportunity </w:t>
      </w:r>
      <w:proofErr w:type="gramStart"/>
      <w:r>
        <w:t>would be posted</w:t>
      </w:r>
      <w:proofErr w:type="gramEnd"/>
      <w:r>
        <w:t xml:space="preserve"> to allow for a small amount of time to start getting the word out but not too much time that potential suppliers lose interest. </w:t>
      </w:r>
    </w:p>
    <w:p w14:paraId="28F9A7D8" w14:textId="037CC14C" w:rsidR="7E6FB0D5" w:rsidRDefault="7E6FB0D5" w:rsidP="5C5B6BDF">
      <w:r>
        <w:t xml:space="preserve">In hindsight, knowing that many people have continued going to the site for months and continued to sign up for the mailing list despite there being no open opportunities, we could have launched the site a month or two before the first opportunity and had a staggered external promotions approach building up to the first opportunity. The link to the Micro-acquisitions pilot page (and mailing list) </w:t>
      </w:r>
      <w:proofErr w:type="gramStart"/>
      <w:r>
        <w:t>could have been added</w:t>
      </w:r>
      <w:proofErr w:type="gramEnd"/>
      <w:r>
        <w:t xml:space="preserve"> to the student employment page on Canada.ca as soon as the site was live, we could have tweeted a few weeks in advance of the first opportunity and OSME could have promoted to their networks a few days before the first opportunity was posted. Doing this would have allowed more time for suppliers to find out about the pilot before the first opportunity </w:t>
      </w:r>
      <w:proofErr w:type="gramStart"/>
      <w:r>
        <w:t>was posted</w:t>
      </w:r>
      <w:proofErr w:type="gramEnd"/>
      <w:r>
        <w:t>.</w:t>
      </w:r>
    </w:p>
    <w:p w14:paraId="26927D7E" w14:textId="533E7CB1" w:rsidR="7E6FB0D5" w:rsidRDefault="7E6FB0D5" w:rsidP="7E6FB0D5"/>
    <w:p w14:paraId="263F35C7" w14:textId="57B5B454" w:rsidR="470D002D" w:rsidRDefault="470D002D" w:rsidP="470D002D">
      <w:pPr>
        <w:rPr>
          <w:b/>
          <w:bCs/>
        </w:rPr>
      </w:pPr>
      <w:r w:rsidRPr="470D002D">
        <w:rPr>
          <w:b/>
          <w:bCs/>
        </w:rPr>
        <w:t>Change Management</w:t>
      </w:r>
    </w:p>
    <w:p w14:paraId="6E408B23" w14:textId="0405BE81" w:rsidR="470D002D" w:rsidRDefault="470D002D" w:rsidP="470D002D">
      <w:r>
        <w:t xml:space="preserve">Using the Micro-Acquisition pilot presented a change to the current way of doing things for teams at ESDC. It was a change in terms of procurement - </w:t>
      </w:r>
      <w:proofErr w:type="gramStart"/>
      <w:r>
        <w:t>being allowed</w:t>
      </w:r>
      <w:proofErr w:type="gramEnd"/>
      <w:r>
        <w:t xml:space="preserve"> to purchase code via credit card, and it was a change for most IT teams </w:t>
      </w:r>
      <w:proofErr w:type="spellStart"/>
      <w:r>
        <w:t>i</w:t>
      </w:r>
      <w:proofErr w:type="spellEnd"/>
      <w:r>
        <w:t>- using open-source code.</w:t>
      </w:r>
    </w:p>
    <w:p w14:paraId="4E1DAFF7" w14:textId="4FC8AC62" w:rsidR="470D002D" w:rsidRDefault="470D002D" w:rsidP="470D002D">
      <w:r>
        <w:t xml:space="preserve">Managing the change with the IITB Financial team was easy as the change was minimal. Procurement by credit card </w:t>
      </w:r>
      <w:proofErr w:type="gramStart"/>
      <w:r>
        <w:t>is done</w:t>
      </w:r>
      <w:proofErr w:type="gramEnd"/>
      <w:r>
        <w:t xml:space="preserve"> regularly in the GC and processes are clearly defined. Since purchasing code using credit card represented a change, the IITB financial team required the CFOB Executive Sponsor to provide a written note to say that purchasing code via the Micro-Acquisition pilot was a valid procurement option. From a </w:t>
      </w:r>
      <w:proofErr w:type="spellStart"/>
      <w:r>
        <w:t>Prosci</w:t>
      </w:r>
      <w:proofErr w:type="spellEnd"/>
      <w:r w:rsidRPr="470D002D">
        <w:rPr>
          <w:rStyle w:val="FootnoteReference"/>
        </w:rPr>
        <w:footnoteReference w:id="5"/>
      </w:r>
      <w:r>
        <w:t xml:space="preserve"> (change management) point of view, this written approval provided the Desire for Financial teams to support the change. </w:t>
      </w:r>
      <w:proofErr w:type="gramStart"/>
      <w:r>
        <w:t>and</w:t>
      </w:r>
      <w:proofErr w:type="gramEnd"/>
      <w:r>
        <w:t xml:space="preserve"> because the processes already existed for credit card purchases the Knowledge, and Ability were there also.</w:t>
      </w:r>
    </w:p>
    <w:p w14:paraId="7B420BEF" w14:textId="58A10900" w:rsidR="470D002D" w:rsidRDefault="470D002D" w:rsidP="470D002D">
      <w:r>
        <w:t xml:space="preserve">Moving towards open source, on the other hand, represented a substantial change at ESDC. </w:t>
      </w:r>
      <w:proofErr w:type="gramStart"/>
      <w:r>
        <w:t>Very few teams were using open source, there is a ‘Buy what you can, build what you must’ principle in place and there exists in ESDC and most of the GC, a general fear of open source – about doing it wrong and opening up liability, and of showing our work and worrying about what folks will think about the quality of our code.</w:t>
      </w:r>
      <w:proofErr w:type="gramEnd"/>
      <w:r>
        <w:t xml:space="preserve"> While our internal communications addressed the Awareness element, from a </w:t>
      </w:r>
      <w:proofErr w:type="spellStart"/>
      <w:r>
        <w:t>Prosci</w:t>
      </w:r>
      <w:proofErr w:type="spellEnd"/>
      <w:r>
        <w:t xml:space="preserve"> point of view, clients of Micro-Acquisition were missing the Desire, Knowledge and Ability elements to feel comfortable moving toward purchasing code licenced as open source.</w:t>
      </w:r>
    </w:p>
    <w:p w14:paraId="299D9867" w14:textId="7D0535D6" w:rsidR="7E6FB0D5" w:rsidRDefault="7E6FB0D5">
      <w:r>
        <w:t xml:space="preserve">One of the ways </w:t>
      </w:r>
      <w:proofErr w:type="spellStart"/>
      <w:r>
        <w:t>Prosci</w:t>
      </w:r>
      <w:proofErr w:type="spellEnd"/>
      <w:r>
        <w:t xml:space="preserve"> addresses these elements is via the role of the Executive Sponsor. This framework says that Executive Sponsors need to </w:t>
      </w:r>
      <w:proofErr w:type="gramStart"/>
      <w:r>
        <w:t>be “Actively and visibly participating</w:t>
      </w:r>
      <w:proofErr w:type="gramEnd"/>
      <w:r>
        <w:t xml:space="preserve"> throughout, building coalitions, and communicating directly. However, for them to do this, the project team has a responsibility to be a coach for the Executive Sponsor</w:t>
      </w:r>
      <w:proofErr w:type="gramStart"/>
      <w:r>
        <w:t>;</w:t>
      </w:r>
      <w:proofErr w:type="gramEnd"/>
      <w:r>
        <w:t xml:space="preserve"> to provide them with knowledge of the project and key messages to use when talking it up. The Micro-Acquisition project team recognizes we did not fulfil our responsibilities in this regard. </w:t>
      </w:r>
    </w:p>
    <w:p w14:paraId="029B8C2A" w14:textId="3800F020" w:rsidR="5C5B6BDF" w:rsidRDefault="5C5B6BDF" w:rsidP="5C5B6BDF">
      <w:r>
        <w:t xml:space="preserve">Also given the size of the change </w:t>
      </w:r>
      <w:proofErr w:type="gramStart"/>
      <w:r>
        <w:t>required at ESDC it is possible that having director level sponsorship on the IT side of the partnership with CFOB was not senior enough</w:t>
      </w:r>
      <w:proofErr w:type="gramEnd"/>
      <w:r>
        <w:t>.  Having an executive sponsor making an official statement saying that procuring code licenced as open source is allowed and supported could have helped with the desire element (as it did on the Finance side).</w:t>
      </w:r>
    </w:p>
    <w:p w14:paraId="4BC4C5F5" w14:textId="177E9A58" w:rsidR="5C5B6BDF" w:rsidRDefault="5C5B6BDF" w:rsidP="5C5B6BDF">
      <w:r>
        <w:t>Our lesson learned for any other department looking to do a similar initiative is that if your organization does not already encourage and support the creation and use of open-source code, then having an executive sponsor at the highest level (CIO) is essential.</w:t>
      </w:r>
    </w:p>
    <w:p w14:paraId="6FD1ED3D" w14:textId="0B6CA184" w:rsidR="7E6FB0D5" w:rsidRDefault="7E6FB0D5" w:rsidP="7E6FB0D5"/>
    <w:p w14:paraId="54DAD53E" w14:textId="605A9801" w:rsidR="33DCE699" w:rsidRDefault="33DCE699" w:rsidP="33DCE699">
      <w:pPr>
        <w:rPr>
          <w:b/>
          <w:bCs/>
        </w:rPr>
      </w:pPr>
      <w:r w:rsidRPr="5C5B6BDF">
        <w:rPr>
          <w:b/>
          <w:bCs/>
        </w:rPr>
        <w:t>Approvals and the governance process</w:t>
      </w:r>
    </w:p>
    <w:p w14:paraId="08D2F92C" w14:textId="290DCB59" w:rsidR="739FAAB0" w:rsidRDefault="739FAAB0" w:rsidP="739FAAB0">
      <w:r>
        <w:t xml:space="preserve">Early </w:t>
      </w:r>
      <w:proofErr w:type="gramStart"/>
      <w:r>
        <w:t>on</w:t>
      </w:r>
      <w:proofErr w:type="gramEnd"/>
      <w:r>
        <w:t xml:space="preserve"> we knew we would ‘</w:t>
      </w:r>
      <w:proofErr w:type="spellStart"/>
      <w:r>
        <w:t>projectize</w:t>
      </w:r>
      <w:proofErr w:type="spellEnd"/>
      <w:r>
        <w:t xml:space="preserve">’ our pilot. We wanted to make sure we were following official ESDC processes and seeking approval via the proper channels. Because of the small investment </w:t>
      </w:r>
      <w:proofErr w:type="gramStart"/>
      <w:r>
        <w:t>required</w:t>
      </w:r>
      <w:proofErr w:type="gramEnd"/>
      <w:r>
        <w:t xml:space="preserve"> we were able to follow the simplified </w:t>
      </w:r>
      <w:proofErr w:type="spellStart"/>
      <w:r>
        <w:t>Lite</w:t>
      </w:r>
      <w:proofErr w:type="spellEnd"/>
      <w:r>
        <w:t xml:space="preserve"> Project Process defined by the ESDC project management office.</w:t>
      </w:r>
    </w:p>
    <w:p w14:paraId="47DF5ED0" w14:textId="3FCA9AF9" w:rsidR="739FAAB0" w:rsidRDefault="739FAAB0" w:rsidP="739FAAB0">
      <w:r>
        <w:lastRenderedPageBreak/>
        <w:t>We ran into two main difficulties going through this governance process.</w:t>
      </w:r>
    </w:p>
    <w:p w14:paraId="680E7A03" w14:textId="0069A3B4" w:rsidR="739FAAB0" w:rsidRDefault="739FAAB0" w:rsidP="5C5B6BDF">
      <w:pPr>
        <w:rPr>
          <w:rFonts w:ascii="Calibri" w:eastAsia="Calibri" w:hAnsi="Calibri" w:cs="Calibri"/>
        </w:rPr>
      </w:pPr>
      <w:r>
        <w:t xml:space="preserve">The first </w:t>
      </w:r>
      <w:proofErr w:type="gramStart"/>
      <w:r>
        <w:t>was related</w:t>
      </w:r>
      <w:proofErr w:type="gramEnd"/>
      <w:r>
        <w:t xml:space="preserve"> to Enterprise Architecture (EA) review.  As part of the process, an EA review is required before a project </w:t>
      </w:r>
      <w:proofErr w:type="gramStart"/>
      <w:r>
        <w:t>is presented</w:t>
      </w:r>
      <w:proofErr w:type="gramEnd"/>
      <w:r>
        <w:t xml:space="preserve"> at </w:t>
      </w:r>
      <w:r w:rsidRPr="5C5B6BDF">
        <w:rPr>
          <w:rFonts w:ascii="Calibri" w:eastAsia="Calibri" w:hAnsi="Calibri" w:cs="Calibri"/>
        </w:rPr>
        <w:t xml:space="preserve">Project Portfolio Operations Committee (PPOC) for approval. </w:t>
      </w:r>
    </w:p>
    <w:p w14:paraId="023FB3A7" w14:textId="0699F43C" w:rsidR="739FAAB0" w:rsidRDefault="739FAAB0" w:rsidP="6AFA698E">
      <w:r>
        <w:t xml:space="preserve">The EA team at ESDC had a significant backlog at the time our project was going through and as a </w:t>
      </w:r>
      <w:proofErr w:type="gramStart"/>
      <w:r>
        <w:t>result</w:t>
      </w:r>
      <w:proofErr w:type="gramEnd"/>
      <w:r>
        <w:t xml:space="preserve"> it took 3 months for us to receive their review. Our lesson </w:t>
      </w:r>
      <w:proofErr w:type="gramStart"/>
      <w:r>
        <w:t>learned for anyone else looking to do a similar pilot is to find out early on about any known team backlogs and adjust your project plan accordingly</w:t>
      </w:r>
      <w:proofErr w:type="gramEnd"/>
      <w:r>
        <w:t xml:space="preserve">. Another lesson learned is to challenge processes where appropriate. The </w:t>
      </w:r>
      <w:proofErr w:type="spellStart"/>
      <w:r>
        <w:t>lite</w:t>
      </w:r>
      <w:proofErr w:type="spellEnd"/>
      <w:r>
        <w:t xml:space="preserve"> project process at ESDC was fairly new when we went through it and though our questions did not create change for our project, the project management office is using our project as an example for reviewing the process (for an initiative that has no significant IT build and a resource investment of salary dollars only.</w:t>
      </w:r>
    </w:p>
    <w:p w14:paraId="27564833" w14:textId="4F0CF95D" w:rsidR="739FAAB0" w:rsidRDefault="6AFA698E" w:rsidP="6AFA698E">
      <w:pPr>
        <w:rPr>
          <w:rFonts w:ascii="Calibri" w:eastAsia="Calibri" w:hAnsi="Calibri" w:cs="Calibri"/>
        </w:rPr>
      </w:pPr>
      <w:r w:rsidRPr="5C5B6BDF">
        <w:rPr>
          <w:rFonts w:ascii="Calibri" w:eastAsia="Calibri" w:hAnsi="Calibri" w:cs="Calibri"/>
        </w:rPr>
        <w:t xml:space="preserve">The second difficulty we faced was at the </w:t>
      </w:r>
      <w:r w:rsidR="739FAAB0" w:rsidRPr="5C5B6BDF">
        <w:rPr>
          <w:rFonts w:ascii="Calibri" w:eastAsia="Calibri" w:hAnsi="Calibri" w:cs="Calibri"/>
        </w:rPr>
        <w:t xml:space="preserve">PPOC meeting for approval. As per the committee process, the Branch Project Management Office presents all projects to this committee. This was a challenge for us as the person presenting on our behalf had very little knowledge of the pilot, said some things that were inaccurate and did not say some very key items (e.g., that CFOB was partner and co-sponsoring the pilot). While the Micro-Acquisition pilot team attended the meeting to answer questions, by the time it got to the Q&amp;A, the damage from that presentation </w:t>
      </w:r>
      <w:proofErr w:type="gramStart"/>
      <w:r w:rsidR="739FAAB0" w:rsidRPr="5C5B6BDF">
        <w:rPr>
          <w:rFonts w:ascii="Calibri" w:eastAsia="Calibri" w:hAnsi="Calibri" w:cs="Calibri"/>
        </w:rPr>
        <w:t>had been done</w:t>
      </w:r>
      <w:proofErr w:type="gramEnd"/>
      <w:r w:rsidR="739FAAB0" w:rsidRPr="5C5B6BDF">
        <w:rPr>
          <w:rFonts w:ascii="Calibri" w:eastAsia="Calibri" w:hAnsi="Calibri" w:cs="Calibri"/>
        </w:rPr>
        <w:t>. As a result, despite having the EA approval and only requiring salary dollar investment, PPOC did not approve the pilot and deferred the decision to the next level up committee.</w:t>
      </w:r>
    </w:p>
    <w:p w14:paraId="640016A4" w14:textId="20D19A22" w:rsidR="739FAAB0" w:rsidRDefault="739FAAB0" w:rsidP="739FAAB0">
      <w:pPr>
        <w:rPr>
          <w:rFonts w:ascii="Calibri" w:eastAsia="Calibri" w:hAnsi="Calibri" w:cs="Calibri"/>
        </w:rPr>
      </w:pPr>
      <w:r w:rsidRPr="5C5B6BDF">
        <w:rPr>
          <w:rFonts w:ascii="Calibri" w:eastAsia="Calibri" w:hAnsi="Calibri" w:cs="Calibri"/>
        </w:rPr>
        <w:t xml:space="preserve">Knowing that this would mean we would encounter even more delays, the pilot team sought and obtained approval from the DG of SABR to proceed with the pilot (and remove the Micro-acquisition pilot from the </w:t>
      </w:r>
      <w:proofErr w:type="spellStart"/>
      <w:r w:rsidRPr="5C5B6BDF">
        <w:rPr>
          <w:rFonts w:ascii="Calibri" w:eastAsia="Calibri" w:hAnsi="Calibri" w:cs="Calibri"/>
        </w:rPr>
        <w:t>lite</w:t>
      </w:r>
      <w:proofErr w:type="spellEnd"/>
      <w:r w:rsidRPr="5C5B6BDF">
        <w:rPr>
          <w:rFonts w:ascii="Calibri" w:eastAsia="Calibri" w:hAnsi="Calibri" w:cs="Calibri"/>
        </w:rPr>
        <w:t xml:space="preserve"> project process).</w:t>
      </w:r>
    </w:p>
    <w:p w14:paraId="5758B443" w14:textId="6459A38D" w:rsidR="739FAAB0" w:rsidRDefault="739FAAB0" w:rsidP="739FAAB0">
      <w:pPr>
        <w:rPr>
          <w:rFonts w:ascii="Calibri" w:eastAsia="Calibri" w:hAnsi="Calibri" w:cs="Calibri"/>
        </w:rPr>
      </w:pPr>
      <w:r w:rsidRPr="5C5B6BDF">
        <w:rPr>
          <w:rFonts w:ascii="Calibri" w:eastAsia="Calibri" w:hAnsi="Calibri" w:cs="Calibri"/>
        </w:rPr>
        <w:t xml:space="preserve">Even still, the delays resulted in decreased time to complete go-live elements and a burden on the development team. Our lesson learned here is that only those who have a full and complete understanding of a project should be the ones to present whenever approval is required. </w:t>
      </w:r>
    </w:p>
    <w:p w14:paraId="0CDFAE73" w14:textId="65CEFF98" w:rsidR="739FAAB0" w:rsidRDefault="739FAAB0" w:rsidP="739FAAB0">
      <w:pPr>
        <w:rPr>
          <w:rFonts w:ascii="Calibri" w:eastAsia="Calibri" w:hAnsi="Calibri" w:cs="Calibri"/>
        </w:rPr>
      </w:pPr>
      <w:r w:rsidRPr="5C5B6BDF">
        <w:rPr>
          <w:rFonts w:ascii="Calibri" w:eastAsia="Calibri" w:hAnsi="Calibri" w:cs="Calibri"/>
        </w:rPr>
        <w:t xml:space="preserve">The detailed path of the Micro-Acquisition pilot through the </w:t>
      </w:r>
      <w:proofErr w:type="spellStart"/>
      <w:r w:rsidRPr="5C5B6BDF">
        <w:rPr>
          <w:rFonts w:ascii="Calibri" w:eastAsia="Calibri" w:hAnsi="Calibri" w:cs="Calibri"/>
        </w:rPr>
        <w:t>lite</w:t>
      </w:r>
      <w:proofErr w:type="spellEnd"/>
      <w:r w:rsidRPr="5C5B6BDF">
        <w:rPr>
          <w:rFonts w:ascii="Calibri" w:eastAsia="Calibri" w:hAnsi="Calibri" w:cs="Calibri"/>
        </w:rPr>
        <w:t xml:space="preserve"> project process </w:t>
      </w:r>
      <w:proofErr w:type="gramStart"/>
      <w:r w:rsidRPr="5C5B6BDF">
        <w:rPr>
          <w:rFonts w:ascii="Calibri" w:eastAsia="Calibri" w:hAnsi="Calibri" w:cs="Calibri"/>
        </w:rPr>
        <w:t>can be found</w:t>
      </w:r>
      <w:proofErr w:type="gramEnd"/>
      <w:r w:rsidRPr="5C5B6BDF">
        <w:rPr>
          <w:rFonts w:ascii="Calibri" w:eastAsia="Calibri" w:hAnsi="Calibri" w:cs="Calibri"/>
        </w:rPr>
        <w:t xml:space="preserve"> in Annex B. </w:t>
      </w:r>
    </w:p>
    <w:p w14:paraId="71340728" w14:textId="6B010411" w:rsidR="33DCE699" w:rsidRDefault="33DCE699" w:rsidP="5C5B6BDF">
      <w:pPr>
        <w:rPr>
          <w:rFonts w:ascii="Calibri" w:eastAsia="Calibri" w:hAnsi="Calibri" w:cs="Calibri"/>
        </w:rPr>
      </w:pPr>
      <w:r w:rsidRPr="5C5B6BDF">
        <w:rPr>
          <w:rFonts w:ascii="Calibri" w:eastAsia="Calibri" w:hAnsi="Calibri" w:cs="Calibri"/>
        </w:rPr>
        <w:t xml:space="preserve">The IT Strategy team at ESDC released a </w:t>
      </w:r>
      <w:hyperlink r:id="rId20">
        <w:r w:rsidRPr="5C5B6BDF">
          <w:rPr>
            <w:rStyle w:val="Hyperlink"/>
            <w:rFonts w:ascii="Calibri" w:eastAsia="Calibri" w:hAnsi="Calibri" w:cs="Calibri"/>
          </w:rPr>
          <w:t>Governance Study</w:t>
        </w:r>
      </w:hyperlink>
      <w:r w:rsidRPr="5C5B6BDF">
        <w:rPr>
          <w:rFonts w:ascii="Calibri" w:eastAsia="Calibri" w:hAnsi="Calibri" w:cs="Calibri"/>
        </w:rPr>
        <w:t xml:space="preserve"> in </w:t>
      </w:r>
      <w:proofErr w:type="gramStart"/>
      <w:r w:rsidRPr="5C5B6BDF">
        <w:rPr>
          <w:rFonts w:ascii="Calibri" w:eastAsia="Calibri" w:hAnsi="Calibri" w:cs="Calibri"/>
        </w:rPr>
        <w:t>2022 which</w:t>
      </w:r>
      <w:proofErr w:type="gramEnd"/>
      <w:r w:rsidRPr="5C5B6BDF">
        <w:rPr>
          <w:rFonts w:ascii="Calibri" w:eastAsia="Calibri" w:hAnsi="Calibri" w:cs="Calibri"/>
        </w:rPr>
        <w:t xml:space="preserve"> indicates that the challenges we faced with IT governance and approvals were not unique to the micro-acquisition pilot.</w:t>
      </w:r>
    </w:p>
    <w:p w14:paraId="0D8034E5" w14:textId="7DEC40B5" w:rsidR="739FAAB0" w:rsidRDefault="739FAAB0" w:rsidP="739FAAB0">
      <w:pPr>
        <w:rPr>
          <w:rFonts w:ascii="Calibri" w:eastAsia="Calibri" w:hAnsi="Calibri" w:cs="Calibri"/>
          <w:color w:val="1F497D"/>
        </w:rPr>
      </w:pPr>
    </w:p>
    <w:p w14:paraId="215F16EE" w14:textId="5ED39021" w:rsidR="7E6FB0D5" w:rsidRDefault="7E6FB0D5" w:rsidP="7E6FB0D5">
      <w:pPr>
        <w:rPr>
          <w:b/>
          <w:bCs/>
        </w:rPr>
      </w:pPr>
      <w:r w:rsidRPr="7E6FB0D5">
        <w:rPr>
          <w:b/>
          <w:bCs/>
        </w:rPr>
        <w:t>Feedback from suppliers</w:t>
      </w:r>
    </w:p>
    <w:p w14:paraId="556EFC44" w14:textId="1ABBF413" w:rsidR="7E6FB0D5" w:rsidRDefault="7E6FB0D5" w:rsidP="7E6FB0D5">
      <w:r>
        <w:t>None of the suppliers chose to fill in the voluntary feedback form. This meant that it was impossible to assess many of our success metrics (</w:t>
      </w:r>
      <w:proofErr w:type="gramStart"/>
      <w:r>
        <w:t>e.g., how many suppliers had never worked for the GC before or how many suppliers</w:t>
      </w:r>
      <w:proofErr w:type="gramEnd"/>
      <w:r>
        <w:t xml:space="preserve"> live outside the NCR). </w:t>
      </w:r>
    </w:p>
    <w:p w14:paraId="065605F7" w14:textId="15F59483" w:rsidR="7E6FB0D5" w:rsidRDefault="7E6FB0D5" w:rsidP="7E6FB0D5">
      <w:r>
        <w:t xml:space="preserve">It is unclear why suppliers chose not to fill it in. It is possible that the format did not make it easy for them (the questions were sent in an email and responding would require typing into a reply email not a web form). It could have also been that the timing of the asking of the questions was not great. The primary way suppliers received the survey was as part of the email to say they did not win an opportunity, perhaps </w:t>
      </w:r>
      <w:proofErr w:type="gramStart"/>
      <w:r>
        <w:t>impacting</w:t>
      </w:r>
      <w:proofErr w:type="gramEnd"/>
      <w:r>
        <w:t xml:space="preserve"> their desire to participate. </w:t>
      </w:r>
    </w:p>
    <w:p w14:paraId="2712503F" w14:textId="783D4133" w:rsidR="7E6FB0D5" w:rsidRDefault="7E6FB0D5" w:rsidP="7E6FB0D5"/>
    <w:p w14:paraId="0CAA76A2" w14:textId="5E503137" w:rsidR="7E6FB0D5" w:rsidRDefault="7E6FB0D5" w:rsidP="7E6FB0D5">
      <w:pPr>
        <w:rPr>
          <w:b/>
          <w:bCs/>
        </w:rPr>
      </w:pPr>
      <w:r w:rsidRPr="739FAAB0">
        <w:rPr>
          <w:b/>
          <w:bCs/>
        </w:rPr>
        <w:t>Soft/full launch communications</w:t>
      </w:r>
    </w:p>
    <w:p w14:paraId="479892D0" w14:textId="79520818" w:rsidR="7E6FB0D5" w:rsidRDefault="7E6FB0D5" w:rsidP="7E6FB0D5">
      <w:r>
        <w:t>Knowing that many public servants are interested in simplified Low Dollar Value (LDV) procurement</w:t>
      </w:r>
      <w:r w:rsidRPr="303DBD2E">
        <w:rPr>
          <w:rStyle w:val="FootnoteReference"/>
        </w:rPr>
        <w:footnoteReference w:id="6"/>
      </w:r>
      <w:r>
        <w:t xml:space="preserve"> there was concern that our small pilot team would be overwhelmed with requests from clients for micro-acquisition. To reduce this risk, we looked at best practices in industry and it </w:t>
      </w:r>
      <w:proofErr w:type="gramStart"/>
      <w:r>
        <w:t>was decided</w:t>
      </w:r>
      <w:proofErr w:type="gramEnd"/>
      <w:r>
        <w:t xml:space="preserve"> that the pilot launch should be done in two phases with a soft launch/full launch approach. </w:t>
      </w:r>
    </w:p>
    <w:p w14:paraId="1A67DB2D" w14:textId="5A55BA1F" w:rsidR="7E6FB0D5" w:rsidRDefault="7E6FB0D5" w:rsidP="7E6FB0D5">
      <w:r>
        <w:t>We had our soft launch in June 202</w:t>
      </w:r>
      <w:r w:rsidR="00591333">
        <w:t>1,</w:t>
      </w:r>
      <w:r>
        <w:t xml:space="preserve"> where we launched the website, posted our first opportunity, and communicated externally to suppliers (e.g., on Twitter) but did not do any internal </w:t>
      </w:r>
      <w:proofErr w:type="spellStart"/>
      <w:r>
        <w:t>comms</w:t>
      </w:r>
      <w:proofErr w:type="spellEnd"/>
      <w:r>
        <w:t xml:space="preserve"> to promote the pilot. Instead, we had one-on-one meetings with groups we thought might be interested in the pilot. </w:t>
      </w:r>
    </w:p>
    <w:p w14:paraId="5428A91D" w14:textId="296D59BF" w:rsidR="7E6FB0D5" w:rsidRDefault="7E6FB0D5" w:rsidP="7E6FB0D5">
      <w:r>
        <w:t xml:space="preserve">In October, we did a full launch of the pilot where began our broader internal (to ESDC) communications about the pilot. We presented at committees like the ESDC Influencers Network, the IITB Showcase and had an article in the IITB Newsletter. </w:t>
      </w:r>
    </w:p>
    <w:p w14:paraId="01299E62" w14:textId="66CC9517" w:rsidR="7E6FB0D5" w:rsidRDefault="7E6FB0D5">
      <w:r>
        <w:t xml:space="preserve">As noted above, the demand from clients turned out to be low and doing internal </w:t>
      </w:r>
      <w:proofErr w:type="spellStart"/>
      <w:r>
        <w:t>comms</w:t>
      </w:r>
      <w:proofErr w:type="spellEnd"/>
      <w:r>
        <w:t xml:space="preserve"> earlier could have helped us find clients and would have raised the concerns from the union earlier perhaps giving us a better chance of addressing them.</w:t>
      </w:r>
    </w:p>
    <w:p w14:paraId="1A7FC63F" w14:textId="78DAB89D" w:rsidR="7E6FB0D5" w:rsidRDefault="7E6FB0D5" w:rsidP="7E6FB0D5"/>
    <w:p w14:paraId="654B0051" w14:textId="003876E4" w:rsidR="7E6FB0D5" w:rsidRDefault="7E6FB0D5" w:rsidP="7E6FB0D5">
      <w:pPr>
        <w:rPr>
          <w:b/>
          <w:bCs/>
        </w:rPr>
      </w:pPr>
      <w:r w:rsidRPr="0DC526CC">
        <w:rPr>
          <w:b/>
          <w:bCs/>
        </w:rPr>
        <w:t xml:space="preserve">No broadcast internal </w:t>
      </w:r>
      <w:proofErr w:type="spellStart"/>
      <w:r w:rsidRPr="0DC526CC">
        <w:rPr>
          <w:b/>
          <w:bCs/>
        </w:rPr>
        <w:t>comms</w:t>
      </w:r>
      <w:proofErr w:type="spellEnd"/>
      <w:r w:rsidRPr="0DC526CC">
        <w:rPr>
          <w:b/>
          <w:bCs/>
        </w:rPr>
        <w:t xml:space="preserve"> beyond IITB</w:t>
      </w:r>
    </w:p>
    <w:p w14:paraId="2B1A3D69" w14:textId="632E99B0" w:rsidR="7E6FB0D5" w:rsidRDefault="0DC526CC" w:rsidP="0DC526CC">
      <w:r>
        <w:t xml:space="preserve">Our initial focus for communications was within IITB however since the scope of the pilot included   other teams in ESDC with sanctioned IT functions such as the Benefits Delivery Modernization (BDM) team, </w:t>
      </w:r>
      <w:r w:rsidR="7E6FB0D5">
        <w:t>the Communications Plan included outreach</w:t>
      </w:r>
      <w:r w:rsidR="7E6FB0D5" w:rsidRPr="0DC526CC">
        <w:rPr>
          <w:rStyle w:val="FootnoteReference"/>
        </w:rPr>
        <w:footnoteReference w:id="7"/>
      </w:r>
      <w:r w:rsidR="7E6FB0D5">
        <w:t xml:space="preserve"> to broader audiences in ESDC (if we did not find enough clients within IITB).</w:t>
      </w:r>
    </w:p>
    <w:p w14:paraId="67DD4FF1" w14:textId="5E906196" w:rsidR="7E6FB0D5" w:rsidRDefault="7E6FB0D5" w:rsidP="0DC526CC">
      <w:r>
        <w:t xml:space="preserve">By the </w:t>
      </w:r>
      <w:proofErr w:type="gramStart"/>
      <w:r>
        <w:t>time</w:t>
      </w:r>
      <w:proofErr w:type="gramEnd"/>
      <w:r>
        <w:t xml:space="preserve"> the pilot team realized this broader outreach would be required, the union challenges prevented further internal communications. </w:t>
      </w:r>
    </w:p>
    <w:p w14:paraId="48FAB5BA" w14:textId="3015DF53" w:rsidR="7E6FB0D5" w:rsidRDefault="7E6FB0D5" w:rsidP="7E6FB0D5">
      <w:r>
        <w:t xml:space="preserve">While we continued to reach out to individual teams outside of IITB who we thought might benefit from the pilot (such as a few within BDM, the Chief Data Office, Principle Publisher), we were limited to those teams known to the pilot team. Not doing broadcast internal </w:t>
      </w:r>
      <w:proofErr w:type="spellStart"/>
      <w:r>
        <w:t>comms</w:t>
      </w:r>
      <w:proofErr w:type="spellEnd"/>
      <w:r>
        <w:t xml:space="preserve"> beyond IITB might have hindered our ability to get the word out about the pilot and to find clients.</w:t>
      </w:r>
    </w:p>
    <w:p w14:paraId="1E0A54D8" w14:textId="2A5485E2" w:rsidR="7E6FB0D5" w:rsidRDefault="7E6FB0D5" w:rsidP="7E6FB0D5"/>
    <w:p w14:paraId="018543BB" w14:textId="241F8C0F" w:rsidR="7E6FB0D5" w:rsidRDefault="00964B8D" w:rsidP="303DBD2E">
      <w:pPr>
        <w:pStyle w:val="Heading3"/>
      </w:pPr>
      <w:bookmarkStart w:id="68" w:name="_Toc661542042"/>
      <w:bookmarkStart w:id="69" w:name="_Toc382920674"/>
      <w:bookmarkStart w:id="70" w:name="_Toc411702340"/>
      <w:bookmarkStart w:id="71" w:name="_Toc1812036822"/>
      <w:bookmarkStart w:id="72" w:name="_Toc377656495"/>
      <w:bookmarkStart w:id="73" w:name="_Toc2077927809"/>
      <w:r>
        <w:t>5</w:t>
      </w:r>
      <w:r w:rsidR="790EEEC0">
        <w:t>.3 General lessons learned</w:t>
      </w:r>
      <w:bookmarkEnd w:id="68"/>
      <w:bookmarkEnd w:id="69"/>
      <w:bookmarkEnd w:id="70"/>
      <w:bookmarkEnd w:id="71"/>
      <w:bookmarkEnd w:id="72"/>
      <w:bookmarkEnd w:id="73"/>
    </w:p>
    <w:p w14:paraId="1CA7F07A" w14:textId="43FBDC16" w:rsidR="303DBD2E" w:rsidRDefault="303DBD2E" w:rsidP="303DBD2E"/>
    <w:p w14:paraId="3636CAD5" w14:textId="78252ACF" w:rsidR="7E6FB0D5" w:rsidRDefault="790EEEC0" w:rsidP="7E6FB0D5">
      <w:r>
        <w:t xml:space="preserve">Anecdotally, it </w:t>
      </w:r>
      <w:proofErr w:type="gramStart"/>
      <w:r>
        <w:t>is known</w:t>
      </w:r>
      <w:proofErr w:type="gramEnd"/>
      <w:r>
        <w:t xml:space="preserve"> that most people apply to things at the last minute. Whether it be job or contract applications. This </w:t>
      </w:r>
      <w:proofErr w:type="gramStart"/>
      <w:r>
        <w:t>was certainly found</w:t>
      </w:r>
      <w:proofErr w:type="gramEnd"/>
      <w:r>
        <w:t xml:space="preserve"> to be true for the one opportunity that was posted for micro-acquisition. When we had not received any applications for the first opportunity with a week before the deadline, we extended the deadline date by a further week; however, even still, </w:t>
      </w:r>
      <w:r>
        <w:lastRenderedPageBreak/>
        <w:t xml:space="preserve">75% of the applications </w:t>
      </w:r>
      <w:proofErr w:type="gramStart"/>
      <w:r>
        <w:t>were received</w:t>
      </w:r>
      <w:proofErr w:type="gramEnd"/>
      <w:r>
        <w:t xml:space="preserve"> within the last hours before the opportunity closed. Lesson learned: </w:t>
      </w:r>
      <w:proofErr w:type="gramStart"/>
      <w:r>
        <w:t>don’t</w:t>
      </w:r>
      <w:proofErr w:type="gramEnd"/>
      <w:r>
        <w:t xml:space="preserve"> worry if it is the last day and no-one has applied yet!</w:t>
      </w:r>
    </w:p>
    <w:p w14:paraId="1795637C" w14:textId="778A7E00" w:rsidR="7E6FB0D5" w:rsidRDefault="7E6FB0D5" w:rsidP="303DBD2E">
      <w:r>
        <w:t xml:space="preserve">Only having one opportunity posted during the pilot and no opportunities going through the payment process meant that many elements of the pilot remain untested. As a result, it is not clear, for example, if the PayPal payment process would have worked or </w:t>
      </w:r>
      <w:proofErr w:type="gramStart"/>
      <w:r>
        <w:t>would have been used</w:t>
      </w:r>
      <w:proofErr w:type="gramEnd"/>
      <w:r>
        <w:t xml:space="preserve"> by suppliers.</w:t>
      </w:r>
    </w:p>
    <w:p w14:paraId="1D715587" w14:textId="6B7A3F9C" w:rsidR="7E6FB0D5" w:rsidRDefault="7E6FB0D5" w:rsidP="303DBD2E">
      <w:r>
        <w:t xml:space="preserve">Many teams within ESDC wanted to use the pilot for staffing rather than procurement. We were not able to accommodate this </w:t>
      </w:r>
      <w:proofErr w:type="gramStart"/>
      <w:r>
        <w:t>request</w:t>
      </w:r>
      <w:proofErr w:type="gramEnd"/>
      <w:r>
        <w:t xml:space="preserve"> as the pilot was very specifically a procurement pilot following procurement rules; however, these requests demonstrate that there is a demand within ESDC for rapid, simple hiring options.</w:t>
      </w:r>
    </w:p>
    <w:p w14:paraId="47EC43AF" w14:textId="686CD617" w:rsidR="303DBD2E" w:rsidRDefault="303DBD2E">
      <w:r>
        <w:t>During the pilot, the pilot team received requests from TBS and the Canadian Digital Service to post micro-acquisition opportunities on the website. Each of these requests met the micro-acquisition criteria (other than being from a team outside of ESDC). This indicated to us that the demand for low dollar value procurement of code does exist within the GC.</w:t>
      </w:r>
    </w:p>
    <w:p w14:paraId="004464A6" w14:textId="7F0AA7F0" w:rsidR="0DC526CC" w:rsidRDefault="0DC526CC" w:rsidP="0DC526CC">
      <w:r>
        <w:t xml:space="preserve">During the </w:t>
      </w:r>
      <w:proofErr w:type="gramStart"/>
      <w:r>
        <w:t>pilot</w:t>
      </w:r>
      <w:proofErr w:type="gramEnd"/>
      <w:r>
        <w:t xml:space="preserve"> there were some questions about why this procurement option would be required when sole source was an option. To address this question, we created a </w:t>
      </w:r>
      <w:proofErr w:type="gramStart"/>
      <w:r>
        <w:t>chart which</w:t>
      </w:r>
      <w:proofErr w:type="gramEnd"/>
      <w:r>
        <w:t xml:space="preserve"> explained the benefits of various procurement options including micro-acquisition. This chart </w:t>
      </w:r>
      <w:proofErr w:type="gramStart"/>
      <w:r>
        <w:t>was used</w:t>
      </w:r>
      <w:proofErr w:type="gramEnd"/>
      <w:r>
        <w:t xml:space="preserve"> heavily during communications for the pilot. See this chart in Annex C.</w:t>
      </w:r>
    </w:p>
    <w:p w14:paraId="652DA426" w14:textId="7282AFA2" w:rsidR="0DC526CC" w:rsidRDefault="0DC526CC" w:rsidP="0DC526CC"/>
    <w:p w14:paraId="02A184F3" w14:textId="6A818267" w:rsidR="7E6FB0D5" w:rsidRDefault="7E6FB0D5" w:rsidP="7E6FB0D5"/>
    <w:p w14:paraId="23E1EF58" w14:textId="4E17F5F5" w:rsidR="7E6FB0D5" w:rsidRDefault="790EEEC0" w:rsidP="7E6FB0D5">
      <w:pPr>
        <w:pStyle w:val="Heading2"/>
        <w:rPr>
          <w:rFonts w:ascii="Calibri Light" w:hAnsi="Calibri Light"/>
        </w:rPr>
      </w:pPr>
      <w:bookmarkStart w:id="74" w:name="_Toc768860842"/>
      <w:bookmarkStart w:id="75" w:name="_Toc2061325896"/>
      <w:bookmarkStart w:id="76" w:name="_Toc368367442"/>
      <w:bookmarkStart w:id="77" w:name="_Toc1989367653"/>
      <w:bookmarkStart w:id="78" w:name="_Toc1883049725"/>
      <w:bookmarkStart w:id="79" w:name="_Toc1703872139"/>
      <w:r>
        <w:t>Conclusion</w:t>
      </w:r>
      <w:bookmarkEnd w:id="74"/>
      <w:bookmarkEnd w:id="75"/>
      <w:bookmarkEnd w:id="76"/>
      <w:bookmarkEnd w:id="77"/>
      <w:bookmarkEnd w:id="78"/>
      <w:bookmarkEnd w:id="79"/>
    </w:p>
    <w:p w14:paraId="52C9777C" w14:textId="6A30CF45" w:rsidR="7E6FB0D5" w:rsidRDefault="7E6FB0D5" w:rsidP="5C5B6BDF">
      <w:proofErr w:type="gramStart"/>
      <w:r>
        <w:t>A lot of</w:t>
      </w:r>
      <w:proofErr w:type="gramEnd"/>
      <w:r>
        <w:t xml:space="preserve"> pieces need to be in place for micro-procurement of code to be successful. Certainly, having the Procurement and Financial teams’ support is essential to navigating the rules and securing approval for a new procurement option. Understanding your target supplier audience and ensuring their needs </w:t>
      </w:r>
      <w:proofErr w:type="gramStart"/>
      <w:r>
        <w:t>are met</w:t>
      </w:r>
      <w:proofErr w:type="gramEnd"/>
      <w:r>
        <w:t xml:space="preserve"> is also key. Having a place to post opportunities that provides clear information to suppliers and is easy to deploy rapid changes to is </w:t>
      </w:r>
      <w:proofErr w:type="gramStart"/>
      <w:r>
        <w:t>a must</w:t>
      </w:r>
      <w:proofErr w:type="gramEnd"/>
      <w:r>
        <w:t>. We feel we achieved these things with the micro-acquisition pilot.</w:t>
      </w:r>
    </w:p>
    <w:p w14:paraId="5B2267AD" w14:textId="3F3926C1" w:rsidR="7E6FB0D5" w:rsidRDefault="33DCE699" w:rsidP="5C5B6BDF">
      <w:r>
        <w:t>The challenges we faced around finding clients ultimately came down to trying to change culture while also implementing a new procurement option.</w:t>
      </w:r>
    </w:p>
    <w:p w14:paraId="78A859E4" w14:textId="5933E438" w:rsidR="7E6FB0D5" w:rsidRDefault="33DCE699" w:rsidP="5C5B6BDF">
      <w:r>
        <w:t>Having a culture where in-house development is encouraged (rather than done by exception), where teams doing that development are already comfortable with licensing their code with open source and have supports in place to do so, and, where teams are working in agile ways with backlogs of sprint-sized coding issues, will provide the best chance of finding clients quickly. This is not the culture currently at SSC and so the pilot struggled in this area.</w:t>
      </w:r>
    </w:p>
    <w:p w14:paraId="2E195AF2" w14:textId="5F827BC9" w:rsidR="7E6FB0D5" w:rsidRDefault="33DCE699" w:rsidP="5C5B6BDF">
      <w:r>
        <w:t xml:space="preserve">Lastly, definitely give the PIPSC union reps a heads up if embarking on this sort of procurement option. Alleviate the fears they will have that this is about increasing outsourcing and ensure they know that this is about redistributing existing contracting dollars and helping to build up development skills of GC IT teams. </w:t>
      </w:r>
    </w:p>
    <w:p w14:paraId="3801ED3E" w14:textId="15F29A59" w:rsidR="7E6FB0D5" w:rsidRDefault="7E6FB0D5" w:rsidP="5C5B6BDF">
      <w:proofErr w:type="gramStart"/>
      <w:r>
        <w:t>We believe that another department might be successful with low dollar value procurement of code licensed as open source since there are some departments which do have the above-described culture (or are already moving in that direction), since we received requests to use our micro-</w:t>
      </w:r>
      <w:r>
        <w:lastRenderedPageBreak/>
        <w:t>procurement pilot from other departments and because a streamlined procurement process for LDV is beneficial for not only lines of business but also procurement teams.</w:t>
      </w:r>
      <w:proofErr w:type="gramEnd"/>
      <w:r>
        <w:t xml:space="preserve"> </w:t>
      </w:r>
    </w:p>
    <w:p w14:paraId="17ECBA86" w14:textId="65F1C4F7" w:rsidR="7E6FB0D5" w:rsidRDefault="7E6FB0D5" w:rsidP="5C5B6BDF">
      <w:r>
        <w:t xml:space="preserve">As such, we have worked in the open on this pilot to enable another department to leverage this work if they choose.  All useful documents related to this pilot </w:t>
      </w:r>
      <w:proofErr w:type="gramStart"/>
      <w:r>
        <w:t>have been added</w:t>
      </w:r>
      <w:proofErr w:type="gramEnd"/>
      <w:r>
        <w:t xml:space="preserve"> to the </w:t>
      </w:r>
      <w:hyperlink r:id="rId21">
        <w:r w:rsidRPr="5C5B6BDF">
          <w:rPr>
            <w:rStyle w:val="Hyperlink"/>
          </w:rPr>
          <w:t>micro-acquisition repository</w:t>
        </w:r>
      </w:hyperlink>
      <w:r>
        <w:t xml:space="preserve"> on GitHub to create a ‘package’ that other departments could use if they choose to implement a similar initiative. Internally, all documentation related to this pilot (including documentation that contains personal info that cannot be shared) is stored on the IT Strategy SharePoint site (https://014gc.sharepoint.com/sites/IITB-ITStrategy/) in the </w:t>
      </w:r>
      <w:hyperlink r:id="rId22">
        <w:r w:rsidRPr="5C5B6BDF">
          <w:rPr>
            <w:rStyle w:val="Hyperlink"/>
          </w:rPr>
          <w:t>Micro-acquisition pilot folder</w:t>
        </w:r>
      </w:hyperlink>
      <w:r>
        <w:t xml:space="preserve"> within the Strategies and Initiatives folder.</w:t>
      </w:r>
    </w:p>
    <w:p w14:paraId="1D6BCDF9" w14:textId="391CC41A" w:rsidR="303DBD2E" w:rsidRDefault="7E6FB0D5" w:rsidP="5C5B6BDF">
      <w:r>
        <w:t xml:space="preserve">When it comes to pilots, the benefit is not only success </w:t>
      </w:r>
      <w:proofErr w:type="gramStart"/>
      <w:r>
        <w:t>but</w:t>
      </w:r>
      <w:proofErr w:type="gramEnd"/>
      <w:r>
        <w:t xml:space="preserve"> what is learned. As documented in this report, the team learned a great deal over the course of this pilot. We feel glad to have participated in the magic that can happen when branches collaborate, and to have proved that yes, we </w:t>
      </w:r>
      <w:proofErr w:type="gramStart"/>
      <w:r>
        <w:t>can in the GC (within certain constraints) pay</w:t>
      </w:r>
      <w:proofErr w:type="gramEnd"/>
      <w:r>
        <w:t xml:space="preserve"> for code using credit card and PayPal! ESDC’s willingness to embark on an experimental pilot like this speaks to the department’s genuine desire for transformation and continuous improvement.</w:t>
      </w:r>
    </w:p>
    <w:p w14:paraId="3AACAA1E" w14:textId="52A6DCC7" w:rsidR="303DBD2E" w:rsidRDefault="303DBD2E">
      <w:r>
        <w:br w:type="page"/>
      </w:r>
    </w:p>
    <w:p w14:paraId="09F85B8B" w14:textId="38382280" w:rsidR="303DBD2E" w:rsidRDefault="303DBD2E" w:rsidP="7003F262"/>
    <w:p w14:paraId="480CFC46" w14:textId="3C506D5B" w:rsidR="303DBD2E" w:rsidRDefault="2EC12F7C" w:rsidP="7003F262">
      <w:pPr>
        <w:pStyle w:val="Heading2"/>
        <w:rPr>
          <w:rFonts w:ascii="Calibri Light" w:hAnsi="Calibri Light"/>
        </w:rPr>
      </w:pPr>
      <w:bookmarkStart w:id="80" w:name="_Toc1261022274"/>
      <w:bookmarkStart w:id="81" w:name="_Toc1655621366"/>
      <w:bookmarkStart w:id="82" w:name="_Toc2065927869"/>
      <w:bookmarkStart w:id="83" w:name="_Toc1028378195"/>
      <w:bookmarkStart w:id="84" w:name="_Toc477119802"/>
      <w:bookmarkStart w:id="85" w:name="_Toc566665660"/>
      <w:r>
        <w:t xml:space="preserve">Annex </w:t>
      </w:r>
      <w:proofErr w:type="gramStart"/>
      <w:r>
        <w:t>A :</w:t>
      </w:r>
      <w:proofErr w:type="gramEnd"/>
      <w:r>
        <w:t xml:space="preserve">  Side-by-side comparison of estimated time required for sole source, estimated time required for micro-procurement, and actual time for micro-procurement</w:t>
      </w:r>
      <w:bookmarkEnd w:id="80"/>
      <w:bookmarkEnd w:id="81"/>
      <w:bookmarkEnd w:id="82"/>
      <w:bookmarkEnd w:id="83"/>
      <w:bookmarkEnd w:id="84"/>
      <w:bookmarkEnd w:id="85"/>
    </w:p>
    <w:p w14:paraId="42DCE7A0" w14:textId="2F2833F7" w:rsidR="303DBD2E" w:rsidRDefault="303DBD2E" w:rsidP="303DBD2E"/>
    <w:tbl>
      <w:tblPr>
        <w:tblStyle w:val="TableGrid"/>
        <w:tblW w:w="0" w:type="auto"/>
        <w:tblLayout w:type="fixed"/>
        <w:tblLook w:val="06A0" w:firstRow="1" w:lastRow="0" w:firstColumn="1" w:lastColumn="0" w:noHBand="1" w:noVBand="1"/>
      </w:tblPr>
      <w:tblGrid>
        <w:gridCol w:w="2264"/>
        <w:gridCol w:w="697"/>
        <w:gridCol w:w="2457"/>
        <w:gridCol w:w="766"/>
        <w:gridCol w:w="904"/>
        <w:gridCol w:w="904"/>
        <w:gridCol w:w="1022"/>
      </w:tblGrid>
      <w:tr w:rsidR="303DBD2E" w14:paraId="75980374" w14:textId="77777777" w:rsidTr="5C5B6BDF">
        <w:trPr>
          <w:trHeight w:val="705"/>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E4D6"/>
            <w:vAlign w:val="bottom"/>
          </w:tcPr>
          <w:p w14:paraId="3DA33807" w14:textId="2944F89F" w:rsidR="303DBD2E" w:rsidRDefault="303DBD2E">
            <w:r w:rsidRPr="303DBD2E">
              <w:rPr>
                <w:rFonts w:ascii="Calibri" w:eastAsia="Calibri" w:hAnsi="Calibri" w:cs="Calibri"/>
                <w:b/>
                <w:bCs/>
              </w:rPr>
              <w:t>Procurement process (by way of sole source)</w:t>
            </w:r>
            <w:r w:rsidRPr="303DBD2E">
              <w:rPr>
                <w:rFonts w:ascii="Calibri" w:eastAsia="Calibri" w:hAnsi="Calibri" w:cs="Calibri"/>
              </w:rPr>
              <w:t xml:space="preserve">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E4D6"/>
            <w:vAlign w:val="bottom"/>
          </w:tcPr>
          <w:p w14:paraId="53DC539A" w14:textId="0A100573" w:rsidR="303DBD2E" w:rsidRDefault="303DBD2E" w:rsidP="303DBD2E">
            <w:pPr>
              <w:jc w:val="center"/>
            </w:pPr>
            <w:proofErr w:type="spellStart"/>
            <w:r w:rsidRPr="303DBD2E">
              <w:rPr>
                <w:rFonts w:ascii="Calibri" w:eastAsia="Calibri" w:hAnsi="Calibri" w:cs="Calibri"/>
                <w:b/>
                <w:bCs/>
              </w:rPr>
              <w:t>Approx</w:t>
            </w:r>
            <w:proofErr w:type="spellEnd"/>
            <w:r w:rsidRPr="303DBD2E">
              <w:rPr>
                <w:rFonts w:ascii="Calibri" w:eastAsia="Calibri" w:hAnsi="Calibri" w:cs="Calibri"/>
                <w:b/>
                <w:bCs/>
              </w:rPr>
              <w:t xml:space="preserve"> elapsed time (days)</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A"/>
            <w:vAlign w:val="bottom"/>
          </w:tcPr>
          <w:p w14:paraId="5FC0E5D3" w14:textId="2117D3A4" w:rsidR="303DBD2E" w:rsidRDefault="303DBD2E">
            <w:r w:rsidRPr="303DBD2E">
              <w:rPr>
                <w:rFonts w:ascii="Calibri" w:eastAsia="Calibri" w:hAnsi="Calibri" w:cs="Calibri"/>
                <w:b/>
                <w:bCs/>
              </w:rPr>
              <w:t>Micro-procurement pilot process (by way of acquisition cards) IITB</w:t>
            </w:r>
          </w:p>
        </w:tc>
        <w:tc>
          <w:tcPr>
            <w:tcW w:w="766" w:type="dxa"/>
            <w:tcBorders>
              <w:top w:val="single" w:sz="4" w:space="0" w:color="000000" w:themeColor="text1"/>
              <w:left w:val="single" w:sz="4" w:space="0" w:color="000000" w:themeColor="text1"/>
              <w:bottom w:val="single" w:sz="4" w:space="0" w:color="000000" w:themeColor="text1"/>
              <w:right w:val="nil"/>
            </w:tcBorders>
            <w:shd w:val="clear" w:color="auto" w:fill="E2EFDA"/>
            <w:vAlign w:val="bottom"/>
          </w:tcPr>
          <w:p w14:paraId="5D857F68" w14:textId="1D321438" w:rsidR="303DBD2E" w:rsidRDefault="303DBD2E" w:rsidP="303DBD2E">
            <w:pPr>
              <w:jc w:val="center"/>
            </w:pPr>
            <w:proofErr w:type="spellStart"/>
            <w:r w:rsidRPr="303DBD2E">
              <w:rPr>
                <w:rFonts w:ascii="Calibri" w:eastAsia="Calibri" w:hAnsi="Calibri" w:cs="Calibri"/>
                <w:b/>
                <w:bCs/>
                <w:color w:val="000000" w:themeColor="text1"/>
              </w:rPr>
              <w:t>Approx</w:t>
            </w:r>
            <w:proofErr w:type="spellEnd"/>
            <w:r w:rsidRPr="303DBD2E">
              <w:rPr>
                <w:rFonts w:ascii="Calibri" w:eastAsia="Calibri" w:hAnsi="Calibri" w:cs="Calibri"/>
                <w:b/>
                <w:bCs/>
                <w:color w:val="000000" w:themeColor="text1"/>
              </w:rPr>
              <w:t xml:space="preserve"> elapsed time (days)</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7BC9092B" w14:textId="4909470B" w:rsidR="303DBD2E" w:rsidRDefault="303DBD2E" w:rsidP="303DBD2E">
            <w:pPr>
              <w:jc w:val="center"/>
            </w:pPr>
            <w:r w:rsidRPr="303DBD2E">
              <w:rPr>
                <w:rFonts w:ascii="Calibri" w:eastAsia="Calibri" w:hAnsi="Calibri" w:cs="Calibri"/>
                <w:b/>
                <w:bCs/>
                <w:color w:val="000000" w:themeColor="text1"/>
              </w:rPr>
              <w:t>Opportunity #1 Elapsed time (days)</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5FE4CCA5" w14:textId="0237F463" w:rsidR="303DBD2E" w:rsidRDefault="303DBD2E" w:rsidP="303DBD2E">
            <w:pPr>
              <w:jc w:val="center"/>
            </w:pPr>
            <w:r w:rsidRPr="303DBD2E">
              <w:rPr>
                <w:rFonts w:ascii="Calibri" w:eastAsia="Calibri" w:hAnsi="Calibri" w:cs="Calibri"/>
                <w:b/>
                <w:bCs/>
                <w:color w:val="000000" w:themeColor="text1"/>
              </w:rPr>
              <w:t>Difference from projected time</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2DE28D0E" w14:textId="3FAEA13E" w:rsidR="303DBD2E" w:rsidRDefault="303DBD2E" w:rsidP="303DBD2E">
            <w:pPr>
              <w:jc w:val="center"/>
            </w:pPr>
            <w:r w:rsidRPr="303DBD2E">
              <w:rPr>
                <w:rFonts w:ascii="Calibri" w:eastAsia="Calibri" w:hAnsi="Calibri" w:cs="Calibri"/>
                <w:b/>
                <w:bCs/>
                <w:color w:val="000000" w:themeColor="text1"/>
              </w:rPr>
              <w:t>Opportunity #1 Actual time (days)</w:t>
            </w:r>
          </w:p>
        </w:tc>
      </w:tr>
      <w:tr w:rsidR="303DBD2E" w14:paraId="544DC468"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vAlign w:val="bottom"/>
          </w:tcPr>
          <w:p w14:paraId="263EA187" w14:textId="35506CFB" w:rsidR="303DBD2E" w:rsidRDefault="303DBD2E">
            <w:r w:rsidRPr="303DBD2E">
              <w:rPr>
                <w:rFonts w:ascii="Calibri" w:eastAsia="Calibri" w:hAnsi="Calibri" w:cs="Calibri"/>
              </w:rPr>
              <w:t xml:space="preserve">Pre-contractual phase: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vAlign w:val="bottom"/>
          </w:tcPr>
          <w:p w14:paraId="68EDD2C0" w14:textId="53D6369F" w:rsidR="303DBD2E" w:rsidRDefault="303DBD2E"/>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vAlign w:val="bottom"/>
          </w:tcPr>
          <w:p w14:paraId="479B85A5" w14:textId="501D8EA3" w:rsidR="303DBD2E" w:rsidRDefault="303DBD2E"/>
        </w:tc>
        <w:tc>
          <w:tcPr>
            <w:tcW w:w="766" w:type="dxa"/>
            <w:tcBorders>
              <w:top w:val="single" w:sz="4" w:space="0" w:color="000000" w:themeColor="text1"/>
              <w:left w:val="single" w:sz="4" w:space="0" w:color="000000" w:themeColor="text1"/>
              <w:bottom w:val="single" w:sz="4" w:space="0" w:color="000000" w:themeColor="text1"/>
              <w:right w:val="nil"/>
            </w:tcBorders>
            <w:shd w:val="clear" w:color="auto" w:fill="D9E1F2"/>
            <w:vAlign w:val="bottom"/>
          </w:tcPr>
          <w:p w14:paraId="7587D85E" w14:textId="1F484DC1" w:rsidR="303DBD2E" w:rsidRDefault="303DBD2E"/>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BFA0581" w14:textId="1938278E" w:rsidR="303DBD2E" w:rsidRDefault="303DBD2E"/>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F3F2C2" w14:textId="059F68FC" w:rsidR="303DBD2E" w:rsidRDefault="303DBD2E"/>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C2080BB" w14:textId="09FC4EA3" w:rsidR="303DBD2E" w:rsidRDefault="303DBD2E"/>
        </w:tc>
      </w:tr>
      <w:tr w:rsidR="303DBD2E" w14:paraId="2AF4C516"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5C4863" w14:textId="7E2AB0C9" w:rsidR="303DBD2E" w:rsidRDefault="303DBD2E">
            <w:r w:rsidRPr="303DBD2E">
              <w:rPr>
                <w:rFonts w:ascii="Calibri" w:eastAsia="Calibri" w:hAnsi="Calibri" w:cs="Calibri"/>
              </w:rPr>
              <w:t xml:space="preserve">Need identified by ESDC client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06FE2D4" w14:textId="5A91C399"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ADFAD3D" w14:textId="7733BF78" w:rsidR="303DBD2E" w:rsidRDefault="303DBD2E">
            <w:r w:rsidRPr="303DBD2E">
              <w:rPr>
                <w:rFonts w:ascii="Calibri" w:eastAsia="Calibri" w:hAnsi="Calibri" w:cs="Calibri"/>
              </w:rPr>
              <w:t xml:space="preserve">Need identified by ESDC client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09C0F499" w14:textId="623A489D"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566F596" w14:textId="0803A840" w:rsidR="303DBD2E" w:rsidRDefault="303DBD2E">
            <w:r w:rsidRPr="303DBD2E">
              <w:rPr>
                <w:rFonts w:ascii="Calibri" w:eastAsia="Calibri" w:hAnsi="Calibri" w:cs="Calibri"/>
                <w:color w:val="000000" w:themeColor="text1"/>
              </w:rPr>
              <w:t>0.25</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8FA3F9" w14:textId="19E6C9E1" w:rsidR="303DBD2E" w:rsidRDefault="303DBD2E">
            <w:r w:rsidRPr="303DBD2E">
              <w:rPr>
                <w:rFonts w:ascii="Calibri" w:eastAsia="Calibri" w:hAnsi="Calibri" w:cs="Calibri"/>
                <w:color w:val="000000" w:themeColor="text1"/>
              </w:rPr>
              <w:t>-0.75</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BCFEC6D" w14:textId="3CE44FC6" w:rsidR="303DBD2E" w:rsidRDefault="303DBD2E">
            <w:r w:rsidRPr="303DBD2E">
              <w:rPr>
                <w:rFonts w:ascii="Calibri" w:eastAsia="Calibri" w:hAnsi="Calibri" w:cs="Calibri"/>
                <w:color w:val="000000" w:themeColor="text1"/>
              </w:rPr>
              <w:t>0.25</w:t>
            </w:r>
          </w:p>
        </w:tc>
      </w:tr>
      <w:tr w:rsidR="303DBD2E" w14:paraId="77D82412" w14:textId="77777777" w:rsidTr="5C5B6BDF">
        <w:trPr>
          <w:trHeight w:val="645"/>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7F3F3E" w14:textId="327BA7DA" w:rsidR="303DBD2E" w:rsidRDefault="303DBD2E">
            <w:r w:rsidRPr="303DBD2E">
              <w:rPr>
                <w:rFonts w:ascii="Calibri" w:eastAsia="Calibri" w:hAnsi="Calibri" w:cs="Calibri"/>
              </w:rPr>
              <w:t xml:space="preserve">ESDC Client writes the SOW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44C11E8" w14:textId="3444DB6A" w:rsidR="303DBD2E" w:rsidRDefault="2EC12F7C" w:rsidP="303DBD2E">
            <w:pPr>
              <w:jc w:val="center"/>
            </w:pPr>
            <w:r w:rsidRPr="5C5B6BDF">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29CB251" w14:textId="4EF2FEAB" w:rsidR="303DBD2E" w:rsidRDefault="303DBD2E">
            <w:r w:rsidRPr="303DBD2E">
              <w:rPr>
                <w:rFonts w:ascii="Calibri" w:eastAsia="Calibri" w:hAnsi="Calibri" w:cs="Calibri"/>
              </w:rPr>
              <w:t xml:space="preserve">IITB Client writes the Micro-procurement Opportunity text (consults with IT Strategy)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4F7CF4E5" w14:textId="66514A07" w:rsidR="303DBD2E" w:rsidRDefault="303DBD2E" w:rsidP="303DBD2E">
            <w:pPr>
              <w:jc w:val="center"/>
            </w:pPr>
            <w:r w:rsidRPr="303DBD2E">
              <w:rPr>
                <w:rFonts w:ascii="Calibri" w:eastAsia="Calibri" w:hAnsi="Calibri" w:cs="Calibri"/>
                <w:color w:val="000000" w:themeColor="text1"/>
              </w:rPr>
              <w:t>2</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BDA7613" w14:textId="057DD193" w:rsidR="303DBD2E" w:rsidRDefault="303DBD2E">
            <w:r w:rsidRPr="303DBD2E">
              <w:rPr>
                <w:rFonts w:ascii="Calibri" w:eastAsia="Calibri" w:hAnsi="Calibri" w:cs="Calibri"/>
                <w:color w:val="000000" w:themeColor="text1"/>
              </w:rPr>
              <w:t>23</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1756527C" w14:textId="3C182678" w:rsidR="303DBD2E" w:rsidRDefault="303DBD2E">
            <w:r w:rsidRPr="303DBD2E">
              <w:rPr>
                <w:rFonts w:ascii="Calibri" w:eastAsia="Calibri" w:hAnsi="Calibri" w:cs="Calibri"/>
                <w:color w:val="9C0006"/>
              </w:rPr>
              <w:t>21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7629417" w14:textId="17C07B0D" w:rsidR="303DBD2E" w:rsidRDefault="303DBD2E">
            <w:r w:rsidRPr="303DBD2E">
              <w:rPr>
                <w:rFonts w:ascii="Calibri" w:eastAsia="Calibri" w:hAnsi="Calibri" w:cs="Calibri"/>
                <w:color w:val="000000" w:themeColor="text1"/>
              </w:rPr>
              <w:t>3</w:t>
            </w:r>
          </w:p>
        </w:tc>
      </w:tr>
      <w:tr w:rsidR="303DBD2E" w14:paraId="5E4B4007"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6E499B" w14:textId="04E138D7" w:rsidR="303DBD2E" w:rsidRDefault="303DBD2E">
            <w:r w:rsidRPr="303DBD2E">
              <w:rPr>
                <w:rFonts w:ascii="Calibri" w:eastAsia="Calibri" w:hAnsi="Calibri" w:cs="Calibri"/>
              </w:rPr>
              <w:t xml:space="preserve">IITB client completes the PIF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777CB8" w14:textId="4D94ABD8"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005F39" w14:textId="770AACBA" w:rsidR="303DBD2E" w:rsidRDefault="303DBD2E">
            <w:r w:rsidRPr="303DBD2E">
              <w:rPr>
                <w:rFonts w:ascii="Calibri" w:eastAsia="Calibri" w:hAnsi="Calibri" w:cs="Calibri"/>
              </w:rPr>
              <w:t xml:space="preserve">IITB client completes the PIF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4B8F0392" w14:textId="26F743B2"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12989EE" w14:textId="6B942E9D" w:rsidR="303DBD2E" w:rsidRDefault="303DBD2E">
            <w:r w:rsidRPr="303DBD2E">
              <w:rPr>
                <w:rFonts w:ascii="Calibri" w:eastAsia="Calibri" w:hAnsi="Calibri" w:cs="Calibri"/>
                <w:color w:val="000000" w:themeColor="text1"/>
              </w:rPr>
              <w:t>2</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240E4CE1" w14:textId="7C4428B9" w:rsidR="303DBD2E" w:rsidRDefault="303DBD2E">
            <w:r w:rsidRPr="303DBD2E">
              <w:rPr>
                <w:rFonts w:ascii="Calibri" w:eastAsia="Calibri" w:hAnsi="Calibri" w:cs="Calibri"/>
                <w:color w:val="9C0006"/>
              </w:rPr>
              <w:t>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131B8C" w14:textId="2F5FCF8D" w:rsidR="303DBD2E" w:rsidRDefault="303DBD2E">
            <w:r w:rsidRPr="303DBD2E">
              <w:rPr>
                <w:rFonts w:ascii="Calibri" w:eastAsia="Calibri" w:hAnsi="Calibri" w:cs="Calibri"/>
                <w:color w:val="000000" w:themeColor="text1"/>
              </w:rPr>
              <w:t>1</w:t>
            </w:r>
          </w:p>
        </w:tc>
      </w:tr>
      <w:tr w:rsidR="303DBD2E" w14:paraId="564F4000"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91913D" w14:textId="01077473" w:rsidR="303DBD2E" w:rsidRDefault="303DBD2E">
            <w:r w:rsidRPr="303DBD2E">
              <w:rPr>
                <w:rFonts w:ascii="Calibri" w:eastAsia="Calibri" w:hAnsi="Calibri" w:cs="Calibri"/>
              </w:rPr>
              <w:t xml:space="preserve">PIF signed by section 32 manager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A7039D" w14:textId="13191F2D"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A4DF721" w14:textId="743E7372" w:rsidR="303DBD2E" w:rsidRDefault="303DBD2E">
            <w:r w:rsidRPr="303DBD2E">
              <w:rPr>
                <w:rFonts w:ascii="Calibri" w:eastAsia="Calibri" w:hAnsi="Calibri" w:cs="Calibri"/>
              </w:rPr>
              <w:t xml:space="preserve">PIF signed by section 32 manager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17724FFA" w14:textId="1CDA779B"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70D7561" w14:textId="5B648825" w:rsidR="303DBD2E" w:rsidRDefault="303DBD2E">
            <w:r w:rsidRPr="303DBD2E">
              <w:rPr>
                <w:rFonts w:ascii="Calibri" w:eastAsia="Calibri" w:hAnsi="Calibri" w:cs="Calibri"/>
                <w:color w:val="000000" w:themeColor="text1"/>
              </w:rPr>
              <w:t>4</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59FE243C" w14:textId="25EC9E2D" w:rsidR="303DBD2E" w:rsidRDefault="303DBD2E">
            <w:r w:rsidRPr="303DBD2E">
              <w:rPr>
                <w:rFonts w:ascii="Calibri" w:eastAsia="Calibri" w:hAnsi="Calibri" w:cs="Calibri"/>
                <w:color w:val="9C0006"/>
              </w:rPr>
              <w:t>3</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517B412" w14:textId="72095331" w:rsidR="303DBD2E" w:rsidRDefault="303DBD2E">
            <w:r w:rsidRPr="303DBD2E">
              <w:rPr>
                <w:rFonts w:ascii="Calibri" w:eastAsia="Calibri" w:hAnsi="Calibri" w:cs="Calibri"/>
                <w:color w:val="000000" w:themeColor="text1"/>
              </w:rPr>
              <w:t>0.5</w:t>
            </w:r>
          </w:p>
        </w:tc>
      </w:tr>
      <w:tr w:rsidR="303DBD2E" w14:paraId="0584E71B" w14:textId="77777777" w:rsidTr="5C5B6BDF">
        <w:trPr>
          <w:trHeight w:val="645"/>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92D335" w14:textId="5749ECB3" w:rsidR="303DBD2E" w:rsidRDefault="303DBD2E">
            <w:r w:rsidRPr="303DBD2E">
              <w:rPr>
                <w:rFonts w:ascii="Calibri" w:eastAsia="Calibri" w:hAnsi="Calibri" w:cs="Calibri"/>
              </w:rPr>
              <w:t xml:space="preserve">ESDC client meets/connects with supplier(s), </w:t>
            </w:r>
            <w:proofErr w:type="spellStart"/>
            <w:r w:rsidRPr="303DBD2E">
              <w:rPr>
                <w:rFonts w:ascii="Calibri" w:eastAsia="Calibri" w:hAnsi="Calibri" w:cs="Calibri"/>
              </w:rPr>
              <w:t>choosed</w:t>
            </w:r>
            <w:proofErr w:type="spellEnd"/>
            <w:r w:rsidRPr="303DBD2E">
              <w:rPr>
                <w:rFonts w:ascii="Calibri" w:eastAsia="Calibri" w:hAnsi="Calibri" w:cs="Calibri"/>
              </w:rPr>
              <w:t xml:space="preserve"> supplier and collects supplier information.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DC6AC71" w14:textId="555CB116" w:rsidR="303DBD2E" w:rsidRDefault="303DBD2E" w:rsidP="303DBD2E">
            <w:pPr>
              <w:jc w:val="center"/>
            </w:pPr>
            <w:r w:rsidRPr="303DBD2E">
              <w:rPr>
                <w:rFonts w:ascii="Calibri" w:eastAsia="Calibri" w:hAnsi="Calibri" w:cs="Calibri"/>
              </w:rPr>
              <w:t>4</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114BC13" w14:textId="0A5F8D27" w:rsidR="303DBD2E" w:rsidRDefault="303DBD2E">
            <w:r w:rsidRPr="303DBD2E">
              <w:rPr>
                <w:rFonts w:ascii="Calibri" w:eastAsia="Calibri" w:hAnsi="Calibri" w:cs="Calibri"/>
              </w:rPr>
              <w:t xml:space="preserve">N/A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14239ED6" w14:textId="15B68357" w:rsidR="303DBD2E" w:rsidRDefault="303DBD2E" w:rsidP="303DBD2E">
            <w:pPr>
              <w:jc w:val="center"/>
            </w:pPr>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8AFE2EE" w14:textId="6BBE8D33" w:rsidR="303DBD2E" w:rsidRDefault="303DBD2E">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5DC2403" w14:textId="25A60E94"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E154D4A" w14:textId="467091DC" w:rsidR="303DBD2E" w:rsidRDefault="303DBD2E">
            <w:r w:rsidRPr="303DBD2E">
              <w:rPr>
                <w:rFonts w:ascii="Calibri" w:eastAsia="Calibri" w:hAnsi="Calibri" w:cs="Calibri"/>
                <w:color w:val="000000" w:themeColor="text1"/>
              </w:rPr>
              <w:t>0</w:t>
            </w:r>
          </w:p>
        </w:tc>
      </w:tr>
      <w:tr w:rsidR="303DBD2E" w14:paraId="464BFE2B" w14:textId="77777777" w:rsidTr="5C5B6BDF">
        <w:trPr>
          <w:trHeight w:val="6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969DC2" w14:textId="6259F91B" w:rsidR="303DBD2E" w:rsidRDefault="303DBD2E">
            <w:r w:rsidRPr="303DBD2E">
              <w:rPr>
                <w:rFonts w:ascii="Calibri" w:eastAsia="Calibri" w:hAnsi="Calibri" w:cs="Calibri"/>
              </w:rPr>
              <w:t xml:space="preserve">ESDC client writes the sole source justification (TBS 7 questions)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8B5D02F" w14:textId="30D8CE87"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C4A2E6C" w14:textId="4D7F1F3F" w:rsidR="303DBD2E" w:rsidRDefault="303DBD2E">
            <w:r w:rsidRPr="303DBD2E">
              <w:rPr>
                <w:rFonts w:ascii="Calibri" w:eastAsia="Calibri" w:hAnsi="Calibri" w:cs="Calibri"/>
              </w:rPr>
              <w:t xml:space="preserve">N/A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7AC79CAE" w14:textId="115529A1" w:rsidR="303DBD2E" w:rsidRDefault="303DBD2E" w:rsidP="303DBD2E">
            <w:pPr>
              <w:jc w:val="center"/>
            </w:pPr>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7D552D" w14:textId="279CE183" w:rsidR="303DBD2E" w:rsidRDefault="303DBD2E">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51F3DD1" w14:textId="02C40D06"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842A33" w14:textId="70F62A9F" w:rsidR="303DBD2E" w:rsidRDefault="303DBD2E">
            <w:r w:rsidRPr="303DBD2E">
              <w:rPr>
                <w:rFonts w:ascii="Calibri" w:eastAsia="Calibri" w:hAnsi="Calibri" w:cs="Calibri"/>
                <w:color w:val="000000" w:themeColor="text1"/>
              </w:rPr>
              <w:t>0</w:t>
            </w:r>
          </w:p>
        </w:tc>
      </w:tr>
      <w:tr w:rsidR="303DBD2E" w14:paraId="6CF3C55E" w14:textId="77777777" w:rsidTr="5C5B6BDF">
        <w:trPr>
          <w:trHeight w:val="9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5666A5B" w14:textId="257DE272" w:rsidR="303DBD2E" w:rsidRDefault="303DBD2E">
            <w:r w:rsidRPr="303DBD2E">
              <w:rPr>
                <w:rFonts w:ascii="Calibri" w:eastAsia="Calibri" w:hAnsi="Calibri" w:cs="Calibri"/>
              </w:rPr>
              <w:t xml:space="preserve">ESDC client sends the SOW and the Sole source justification to FPS (IITB) procurement team along with signed PIF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AE75F3D" w14:textId="4DB34A6C"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06BC1CB" w14:textId="76897FBD" w:rsidR="303DBD2E" w:rsidRDefault="303DBD2E">
            <w:r w:rsidRPr="303DBD2E">
              <w:rPr>
                <w:rFonts w:ascii="Calibri" w:eastAsia="Calibri" w:hAnsi="Calibri" w:cs="Calibri"/>
              </w:rPr>
              <w:t xml:space="preserve">IITB client sends the Micro-procurement opportunity text to FPS (IITB) procurement team along with signed PIF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35754509" w14:textId="731C5789"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100E5E1" w14:textId="7FFADA6F" w:rsidR="303DBD2E" w:rsidRDefault="303DBD2E">
            <w:r w:rsidRPr="303DBD2E">
              <w:rPr>
                <w:rFonts w:ascii="Calibri" w:eastAsia="Calibri" w:hAnsi="Calibri" w:cs="Calibri"/>
                <w:color w:val="000000" w:themeColor="text1"/>
              </w:rPr>
              <w:t>0.5</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81AA0DF" w14:textId="14F68EB6" w:rsidR="303DBD2E" w:rsidRDefault="303DBD2E">
            <w:r w:rsidRPr="303DBD2E">
              <w:rPr>
                <w:rFonts w:ascii="Calibri" w:eastAsia="Calibri" w:hAnsi="Calibri" w:cs="Calibri"/>
                <w:color w:val="000000" w:themeColor="text1"/>
              </w:rPr>
              <w:t>-0.5</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3BAC03" w14:textId="32ED7A41" w:rsidR="303DBD2E" w:rsidRDefault="303DBD2E">
            <w:r w:rsidRPr="303DBD2E">
              <w:rPr>
                <w:rFonts w:ascii="Calibri" w:eastAsia="Calibri" w:hAnsi="Calibri" w:cs="Calibri"/>
                <w:color w:val="000000" w:themeColor="text1"/>
              </w:rPr>
              <w:t>0.5</w:t>
            </w:r>
          </w:p>
        </w:tc>
      </w:tr>
      <w:tr w:rsidR="303DBD2E" w14:paraId="759C28BE" w14:textId="77777777" w:rsidTr="5C5B6BDF">
        <w:trPr>
          <w:trHeight w:val="9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0707E6" w14:textId="740E5ACE" w:rsidR="303DBD2E" w:rsidRDefault="303DBD2E">
            <w:r w:rsidRPr="303DBD2E">
              <w:rPr>
                <w:rFonts w:ascii="Calibri" w:eastAsia="Calibri" w:hAnsi="Calibri" w:cs="Calibri"/>
              </w:rPr>
              <w:t xml:space="preserve">Funds committed in SAP (by FPS (IITB) procurement team). </w:t>
            </w:r>
            <w:proofErr w:type="spellStart"/>
            <w:r w:rsidRPr="303DBD2E">
              <w:rPr>
                <w:rFonts w:ascii="Calibri" w:eastAsia="Calibri" w:hAnsi="Calibri" w:cs="Calibri"/>
              </w:rPr>
              <w:t>PReq</w:t>
            </w:r>
            <w:proofErr w:type="spellEnd"/>
            <w:r w:rsidRPr="303DBD2E">
              <w:rPr>
                <w:rFonts w:ascii="Calibri" w:eastAsia="Calibri" w:hAnsi="Calibri" w:cs="Calibri"/>
              </w:rPr>
              <w:t xml:space="preserve"> created (this step includes entering the SOW and other docs in SAP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9F9C466" w14:textId="3A33C036" w:rsidR="303DBD2E" w:rsidRDefault="303DBD2E" w:rsidP="303DBD2E">
            <w:pPr>
              <w:jc w:val="center"/>
            </w:pPr>
            <w:r w:rsidRPr="303DBD2E">
              <w:rPr>
                <w:rFonts w:ascii="Calibri" w:eastAsia="Calibri" w:hAnsi="Calibri" w:cs="Calibri"/>
              </w:rPr>
              <w:t>2</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D36F69" w14:textId="0A4C135A" w:rsidR="303DBD2E" w:rsidRDefault="303DBD2E">
            <w:r w:rsidRPr="303DBD2E">
              <w:rPr>
                <w:rFonts w:ascii="Calibri" w:eastAsia="Calibri" w:hAnsi="Calibri" w:cs="Calibri"/>
              </w:rPr>
              <w:t xml:space="preserve">Funds committed in SAP (by FPS (IITB) procurement team). Fund Reservation created (this step includes entering the SOW and other docs in SAP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55E1FB16" w14:textId="5D28D683" w:rsidR="303DBD2E" w:rsidRDefault="303DBD2E" w:rsidP="303DBD2E">
            <w:pPr>
              <w:jc w:val="center"/>
            </w:pPr>
            <w:r w:rsidRPr="303DBD2E">
              <w:rPr>
                <w:rFonts w:ascii="Calibri" w:eastAsia="Calibri" w:hAnsi="Calibri" w:cs="Calibri"/>
                <w:color w:val="000000" w:themeColor="text1"/>
              </w:rPr>
              <w:t>2</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DA6CA4" w14:textId="0CE76F5E" w:rsidR="303DBD2E" w:rsidRDefault="303DBD2E">
            <w:r w:rsidRPr="303DBD2E">
              <w:rPr>
                <w:rFonts w:ascii="Calibri" w:eastAsia="Calibri" w:hAnsi="Calibri" w:cs="Calibri"/>
                <w:color w:val="000000" w:themeColor="text1"/>
              </w:rPr>
              <w:t>3</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37E6032B" w14:textId="30F92CE2" w:rsidR="303DBD2E" w:rsidRDefault="303DBD2E">
            <w:r w:rsidRPr="303DBD2E">
              <w:rPr>
                <w:rFonts w:ascii="Calibri" w:eastAsia="Calibri" w:hAnsi="Calibri" w:cs="Calibri"/>
                <w:color w:val="9C0006"/>
              </w:rPr>
              <w:t>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8880C2" w14:textId="6C708B5A" w:rsidR="303DBD2E" w:rsidRDefault="303DBD2E">
            <w:r w:rsidRPr="303DBD2E">
              <w:rPr>
                <w:rFonts w:ascii="Calibri" w:eastAsia="Calibri" w:hAnsi="Calibri" w:cs="Calibri"/>
                <w:color w:val="000000" w:themeColor="text1"/>
              </w:rPr>
              <w:t>1</w:t>
            </w:r>
          </w:p>
        </w:tc>
      </w:tr>
      <w:tr w:rsidR="303DBD2E" w14:paraId="69254DE0"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9FAA11" w14:textId="1A4E500B" w:rsidR="303DBD2E" w:rsidRDefault="303DBD2E">
            <w:r w:rsidRPr="303DBD2E">
              <w:rPr>
                <w:rFonts w:ascii="Calibri" w:eastAsia="Calibri" w:hAnsi="Calibri" w:cs="Calibri"/>
              </w:rPr>
              <w:lastRenderedPageBreak/>
              <w:t xml:space="preserve">Sent to CFOB procurement for processing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4992367" w14:textId="1342549F"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1CA642" w14:textId="3C0C18B5" w:rsidR="303DBD2E" w:rsidRDefault="303DBD2E">
            <w:r w:rsidRPr="303DBD2E">
              <w:rPr>
                <w:rFonts w:ascii="Calibri" w:eastAsia="Calibri" w:hAnsi="Calibri" w:cs="Calibri"/>
              </w:rPr>
              <w:t xml:space="preserve">N/A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4BF62EF1" w14:textId="492E3C84" w:rsidR="303DBD2E" w:rsidRDefault="303DBD2E" w:rsidP="303DBD2E">
            <w:pPr>
              <w:jc w:val="center"/>
            </w:pPr>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91B9A61" w14:textId="2C3EF700" w:rsidR="303DBD2E" w:rsidRDefault="303DBD2E">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1517B6" w14:textId="663BF49B"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7EFD6C" w14:textId="0A6BFA04" w:rsidR="303DBD2E" w:rsidRDefault="303DBD2E"/>
        </w:tc>
      </w:tr>
      <w:tr w:rsidR="303DBD2E" w14:paraId="59850E8A"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FC4213" w14:textId="449BB6D7" w:rsidR="303DBD2E" w:rsidRDefault="303DBD2E">
            <w:r w:rsidRPr="303DBD2E">
              <w:rPr>
                <w:rFonts w:ascii="Calibri" w:eastAsia="Calibri" w:hAnsi="Calibri" w:cs="Calibri"/>
              </w:rPr>
              <w:t xml:space="preserve">N/A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C327B8D" w14:textId="67171FE5" w:rsidR="303DBD2E" w:rsidRDefault="303DBD2E" w:rsidP="303DBD2E">
            <w:pPr>
              <w:jc w:val="center"/>
            </w:pPr>
            <w:r w:rsidRPr="303DBD2E">
              <w:rPr>
                <w:rFonts w:ascii="Calibri" w:eastAsia="Calibri" w:hAnsi="Calibri" w:cs="Calibri"/>
              </w:rPr>
              <w:t>0</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5BC8CD" w14:textId="58BDC1EF" w:rsidR="303DBD2E" w:rsidRDefault="303DBD2E">
            <w:r w:rsidRPr="303DBD2E">
              <w:rPr>
                <w:rFonts w:ascii="Calibri" w:eastAsia="Calibri" w:hAnsi="Calibri" w:cs="Calibri"/>
              </w:rPr>
              <w:t xml:space="preserve">ESDC client translates the opportunity text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56C4251E" w14:textId="3E68BDDE" w:rsidR="303DBD2E" w:rsidRDefault="303DBD2E" w:rsidP="303DBD2E">
            <w:pPr>
              <w:jc w:val="center"/>
            </w:pPr>
            <w:r w:rsidRPr="303DBD2E">
              <w:rPr>
                <w:rFonts w:ascii="Calibri" w:eastAsia="Calibri" w:hAnsi="Calibri" w:cs="Calibri"/>
                <w:color w:val="000000" w:themeColor="text1"/>
              </w:rPr>
              <w:t>5</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834A9B" w14:textId="301556C2" w:rsidR="303DBD2E" w:rsidRDefault="303DBD2E">
            <w:r w:rsidRPr="303DBD2E">
              <w:rPr>
                <w:rFonts w:ascii="Calibri" w:eastAsia="Calibri" w:hAnsi="Calibri" w:cs="Calibri"/>
                <w:color w:val="000000" w:themeColor="text1"/>
              </w:rPr>
              <w:t>4</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C4A12B" w14:textId="29673EAB" w:rsidR="303DBD2E" w:rsidRDefault="303DBD2E">
            <w:r w:rsidRPr="303DBD2E">
              <w:rPr>
                <w:rFonts w:ascii="Calibri" w:eastAsia="Calibri" w:hAnsi="Calibri" w:cs="Calibri"/>
                <w:color w:val="000000" w:themeColor="text1"/>
              </w:rPr>
              <w:t>-1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AF80CBB" w14:textId="657D031F" w:rsidR="303DBD2E" w:rsidRDefault="303DBD2E">
            <w:r w:rsidRPr="303DBD2E">
              <w:rPr>
                <w:rFonts w:ascii="Calibri" w:eastAsia="Calibri" w:hAnsi="Calibri" w:cs="Calibri"/>
                <w:color w:val="000000" w:themeColor="text1"/>
              </w:rPr>
              <w:t>4</w:t>
            </w:r>
          </w:p>
        </w:tc>
      </w:tr>
      <w:tr w:rsidR="303DBD2E" w14:paraId="464AB8EE"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CE989C" w14:textId="70BF9B05" w:rsidR="303DBD2E" w:rsidRDefault="303DBD2E">
            <w:r w:rsidRPr="303DBD2E">
              <w:rPr>
                <w:rFonts w:ascii="Calibri" w:eastAsia="Calibri" w:hAnsi="Calibri" w:cs="Calibri"/>
              </w:rPr>
              <w:t xml:space="preserve">N/A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F18876" w14:textId="77C876F7" w:rsidR="303DBD2E" w:rsidRDefault="303DBD2E" w:rsidP="303DBD2E">
            <w:pPr>
              <w:jc w:val="center"/>
            </w:pPr>
            <w:r w:rsidRPr="303DBD2E">
              <w:rPr>
                <w:rFonts w:ascii="Calibri" w:eastAsia="Calibri" w:hAnsi="Calibri" w:cs="Calibri"/>
                <w:color w:val="000000" w:themeColor="text1"/>
              </w:rPr>
              <w:t>0</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92112F" w14:textId="61B8A919" w:rsidR="303DBD2E" w:rsidRDefault="303DBD2E">
            <w:r w:rsidRPr="303DBD2E">
              <w:rPr>
                <w:rFonts w:ascii="Calibri" w:eastAsia="Calibri" w:hAnsi="Calibri" w:cs="Calibri"/>
                <w:color w:val="000000" w:themeColor="text1"/>
              </w:rPr>
              <w:t>Prepare opportunity page for the website</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50D1A423" w14:textId="3AC7513D"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FF9ACC" w14:textId="2D76C754" w:rsidR="303DBD2E" w:rsidRDefault="303DBD2E">
            <w:r w:rsidRPr="303DBD2E">
              <w:rPr>
                <w:rFonts w:ascii="Calibri" w:eastAsia="Calibri" w:hAnsi="Calibri" w:cs="Calibri"/>
                <w:color w:val="000000" w:themeColor="text1"/>
              </w:rPr>
              <w:t>2</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3E7D24D7" w14:textId="1F4EDE27" w:rsidR="303DBD2E" w:rsidRDefault="303DBD2E">
            <w:r w:rsidRPr="303DBD2E">
              <w:rPr>
                <w:rFonts w:ascii="Calibri" w:eastAsia="Calibri" w:hAnsi="Calibri" w:cs="Calibri"/>
                <w:color w:val="9C0006"/>
              </w:rPr>
              <w:t>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C3BFB14" w14:textId="060BC937" w:rsidR="303DBD2E" w:rsidRDefault="303DBD2E">
            <w:r w:rsidRPr="303DBD2E">
              <w:rPr>
                <w:rFonts w:ascii="Calibri" w:eastAsia="Calibri" w:hAnsi="Calibri" w:cs="Calibri"/>
                <w:color w:val="000000" w:themeColor="text1"/>
              </w:rPr>
              <w:t>1</w:t>
            </w:r>
          </w:p>
        </w:tc>
      </w:tr>
      <w:tr w:rsidR="303DBD2E" w14:paraId="4C18ECA8"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A332A8F" w14:textId="56D6E337" w:rsidR="303DBD2E" w:rsidRDefault="303DBD2E">
            <w:r w:rsidRPr="303DBD2E">
              <w:rPr>
                <w:rFonts w:ascii="Calibri" w:eastAsia="Calibri" w:hAnsi="Calibri" w:cs="Calibri"/>
              </w:rPr>
              <w:t xml:space="preserve">N/A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70C6C4" w14:textId="008523F3" w:rsidR="303DBD2E" w:rsidRDefault="303DBD2E" w:rsidP="303DBD2E">
            <w:pPr>
              <w:jc w:val="center"/>
            </w:pPr>
            <w:r w:rsidRPr="303DBD2E">
              <w:rPr>
                <w:rFonts w:ascii="Calibri" w:eastAsia="Calibri" w:hAnsi="Calibri" w:cs="Calibri"/>
                <w:color w:val="000000" w:themeColor="text1"/>
              </w:rPr>
              <w:t>0</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A2282D5" w14:textId="0EF96E52" w:rsidR="303DBD2E" w:rsidRDefault="303DBD2E">
            <w:r w:rsidRPr="303DBD2E">
              <w:rPr>
                <w:rFonts w:ascii="Calibri" w:eastAsia="Calibri" w:hAnsi="Calibri" w:cs="Calibri"/>
                <w:color w:val="000000" w:themeColor="text1"/>
              </w:rPr>
              <w:t>Opportunity available on the website (business days)</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2757ACD9" w14:textId="14FBA0D1" w:rsidR="303DBD2E" w:rsidRDefault="303DBD2E" w:rsidP="303DBD2E">
            <w:pPr>
              <w:jc w:val="center"/>
            </w:pPr>
            <w:r w:rsidRPr="303DBD2E">
              <w:rPr>
                <w:rFonts w:ascii="Calibri" w:eastAsia="Calibri" w:hAnsi="Calibri" w:cs="Calibri"/>
                <w:color w:val="000000" w:themeColor="text1"/>
              </w:rPr>
              <w:t>5</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7D075" w14:textId="569FDC9A" w:rsidR="303DBD2E" w:rsidRDefault="303DBD2E">
            <w:r w:rsidRPr="303DBD2E">
              <w:rPr>
                <w:rFonts w:ascii="Calibri" w:eastAsia="Calibri" w:hAnsi="Calibri" w:cs="Calibri"/>
                <w:color w:val="000000" w:themeColor="text1"/>
              </w:rPr>
              <w:t>14</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0C4F08DD" w14:textId="34874FAB" w:rsidR="303DBD2E" w:rsidRDefault="303DBD2E">
            <w:r w:rsidRPr="303DBD2E">
              <w:rPr>
                <w:rFonts w:ascii="Calibri" w:eastAsia="Calibri" w:hAnsi="Calibri" w:cs="Calibri"/>
                <w:color w:val="9C0006"/>
              </w:rPr>
              <w:t>9</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66B24D" w14:textId="3AC0E262" w:rsidR="303DBD2E" w:rsidRDefault="303DBD2E">
            <w:r w:rsidRPr="303DBD2E">
              <w:rPr>
                <w:rFonts w:ascii="Calibri" w:eastAsia="Calibri" w:hAnsi="Calibri" w:cs="Calibri"/>
                <w:color w:val="000000" w:themeColor="text1"/>
              </w:rPr>
              <w:t>14</w:t>
            </w:r>
          </w:p>
        </w:tc>
      </w:tr>
      <w:tr w:rsidR="303DBD2E" w14:paraId="09232607"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E70068" w14:textId="4AE1838C" w:rsidR="303DBD2E" w:rsidRDefault="303DBD2E">
            <w:r w:rsidRPr="303DBD2E">
              <w:rPr>
                <w:rFonts w:ascii="Calibri" w:eastAsia="Calibri" w:hAnsi="Calibri" w:cs="Calibri"/>
              </w:rPr>
              <w:t xml:space="preserve">N/A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88BC0A" w14:textId="64C4DA8F" w:rsidR="303DBD2E" w:rsidRDefault="303DBD2E" w:rsidP="303DBD2E">
            <w:pPr>
              <w:jc w:val="center"/>
            </w:pPr>
            <w:r w:rsidRPr="303DBD2E">
              <w:rPr>
                <w:rFonts w:ascii="Calibri" w:eastAsia="Calibri" w:hAnsi="Calibri" w:cs="Calibri"/>
              </w:rPr>
              <w:t>0</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59FDB" w14:textId="2673AC40" w:rsidR="303DBD2E" w:rsidRDefault="303DBD2E">
            <w:r w:rsidRPr="303DBD2E">
              <w:rPr>
                <w:rFonts w:ascii="Calibri" w:eastAsia="Calibri" w:hAnsi="Calibri" w:cs="Calibri"/>
              </w:rPr>
              <w:t>Process to select supplier</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74AB5F4C" w14:textId="07557B46"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7450E1E" w14:textId="5B494505" w:rsidR="303DBD2E" w:rsidRDefault="303DBD2E">
            <w:r w:rsidRPr="303DBD2E">
              <w:rPr>
                <w:rFonts w:ascii="Calibri" w:eastAsia="Calibri" w:hAnsi="Calibri" w:cs="Calibri"/>
                <w:color w:val="000000" w:themeColor="text1"/>
              </w:rPr>
              <w:t>3</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719450ED" w14:textId="315E1F14" w:rsidR="303DBD2E" w:rsidRDefault="303DBD2E">
            <w:r w:rsidRPr="303DBD2E">
              <w:rPr>
                <w:rFonts w:ascii="Calibri" w:eastAsia="Calibri" w:hAnsi="Calibri" w:cs="Calibri"/>
                <w:color w:val="9C0006"/>
              </w:rPr>
              <w:t>2</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F8742AE" w14:textId="400549D3" w:rsidR="303DBD2E" w:rsidRDefault="303DBD2E">
            <w:r w:rsidRPr="303DBD2E">
              <w:rPr>
                <w:rFonts w:ascii="Calibri" w:eastAsia="Calibri" w:hAnsi="Calibri" w:cs="Calibri"/>
                <w:color w:val="000000" w:themeColor="text1"/>
              </w:rPr>
              <w:t>1</w:t>
            </w:r>
          </w:p>
        </w:tc>
      </w:tr>
      <w:tr w:rsidR="303DBD2E" w14:paraId="4442A103"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04A9D3D5" w14:textId="03333121" w:rsidR="303DBD2E" w:rsidRDefault="303DBD2E">
            <w:r w:rsidRPr="303DBD2E">
              <w:rPr>
                <w:rFonts w:ascii="Calibri" w:eastAsia="Calibri" w:hAnsi="Calibri" w:cs="Calibri"/>
              </w:rPr>
              <w:t xml:space="preserve">Contractual phase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6120852E" w14:textId="65ED9232" w:rsidR="303DBD2E" w:rsidRDefault="303DBD2E"/>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2D545BC1" w14:textId="746426E3" w:rsidR="303DBD2E" w:rsidRDefault="303DBD2E"/>
        </w:tc>
        <w:tc>
          <w:tcPr>
            <w:tcW w:w="766" w:type="dxa"/>
            <w:tcBorders>
              <w:top w:val="single" w:sz="4" w:space="0" w:color="000000" w:themeColor="text1"/>
              <w:left w:val="single" w:sz="4" w:space="0" w:color="000000" w:themeColor="text1"/>
              <w:bottom w:val="single" w:sz="4" w:space="0" w:color="000000" w:themeColor="text1"/>
              <w:right w:val="nil"/>
            </w:tcBorders>
            <w:shd w:val="clear" w:color="auto" w:fill="D9E1F2"/>
            <w:vAlign w:val="bottom"/>
          </w:tcPr>
          <w:p w14:paraId="1FDF551C" w14:textId="1C16A6CC" w:rsidR="303DBD2E" w:rsidRDefault="303DBD2E"/>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18D77A" w14:textId="442551CA" w:rsidR="303DBD2E" w:rsidRDefault="303DBD2E"/>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BB30F9" w14:textId="1CC1C5D2"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C43010B" w14:textId="55EB22B4" w:rsidR="303DBD2E" w:rsidRDefault="303DBD2E"/>
        </w:tc>
      </w:tr>
      <w:tr w:rsidR="303DBD2E" w14:paraId="10FCC2BC"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91D4E5A" w14:textId="5EE126D8" w:rsidR="303DBD2E" w:rsidRDefault="303DBD2E">
            <w:r w:rsidRPr="303DBD2E">
              <w:rPr>
                <w:rFonts w:ascii="Calibri" w:eastAsia="Calibri" w:hAnsi="Calibri" w:cs="Calibri"/>
              </w:rPr>
              <w:t xml:space="preserve">Contract written by CFOB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BE0E282" w14:textId="35BF9E41" w:rsidR="303DBD2E" w:rsidRDefault="303DBD2E" w:rsidP="303DBD2E">
            <w:pPr>
              <w:jc w:val="center"/>
            </w:pPr>
            <w:r w:rsidRPr="303DBD2E">
              <w:rPr>
                <w:rFonts w:ascii="Calibri" w:eastAsia="Calibri" w:hAnsi="Calibri" w:cs="Calibri"/>
              </w:rPr>
              <w:t>5</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3903D8" w14:textId="30F21735" w:rsidR="303DBD2E" w:rsidRDefault="303DBD2E">
            <w:r w:rsidRPr="303DBD2E">
              <w:rPr>
                <w:rFonts w:ascii="Calibri" w:eastAsia="Calibri" w:hAnsi="Calibri" w:cs="Calibri"/>
              </w:rPr>
              <w:t xml:space="preserve">N/A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7AB53A6C" w14:textId="2ACCF2DF" w:rsidR="303DBD2E" w:rsidRDefault="303DBD2E" w:rsidP="303DBD2E">
            <w:pPr>
              <w:jc w:val="center"/>
            </w:pPr>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F90110" w14:textId="6D015C87" w:rsidR="303DBD2E" w:rsidRDefault="303DBD2E">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F4CC09" w14:textId="4205E981"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F2BCC" w14:textId="47837370" w:rsidR="303DBD2E" w:rsidRDefault="303DBD2E">
            <w:r w:rsidRPr="303DBD2E">
              <w:rPr>
                <w:rFonts w:ascii="Calibri" w:eastAsia="Calibri" w:hAnsi="Calibri" w:cs="Calibri"/>
                <w:color w:val="000000" w:themeColor="text1"/>
              </w:rPr>
              <w:t>0</w:t>
            </w:r>
          </w:p>
        </w:tc>
      </w:tr>
      <w:tr w:rsidR="303DBD2E" w14:paraId="4562E324"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C9DFC32" w14:textId="3CCD0D5A" w:rsidR="303DBD2E" w:rsidRDefault="303DBD2E">
            <w:r w:rsidRPr="303DBD2E">
              <w:rPr>
                <w:rFonts w:ascii="Calibri" w:eastAsia="Calibri" w:hAnsi="Calibri" w:cs="Calibri"/>
              </w:rPr>
              <w:t xml:space="preserve">Supplier signs contract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6A5127" w14:textId="7B3AB573"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E7CDF9" w14:textId="580D0C18" w:rsidR="303DBD2E" w:rsidRDefault="303DBD2E">
            <w:r w:rsidRPr="303DBD2E">
              <w:rPr>
                <w:rFonts w:ascii="Calibri" w:eastAsia="Calibri" w:hAnsi="Calibri" w:cs="Calibri"/>
              </w:rPr>
              <w:t xml:space="preserve">Supplier agrees to the generic Terms and Conditions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7B2ABEAF" w14:textId="53A6F77A" w:rsidR="303DBD2E" w:rsidRDefault="303DBD2E" w:rsidP="303DBD2E">
            <w:pPr>
              <w:jc w:val="center"/>
            </w:pPr>
            <w:r w:rsidRPr="303DBD2E">
              <w:rPr>
                <w:rFonts w:ascii="Calibri" w:eastAsia="Calibri" w:hAnsi="Calibri" w:cs="Calibri"/>
                <w:color w:val="000000" w:themeColor="text1"/>
              </w:rPr>
              <w:t>1</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9237D9" w14:textId="1063782B" w:rsidR="303DBD2E" w:rsidRDefault="303DBD2E">
            <w:r w:rsidRPr="303DBD2E">
              <w:rPr>
                <w:rFonts w:ascii="Calibri" w:eastAsia="Calibri" w:hAnsi="Calibri" w:cs="Calibri"/>
                <w:color w:val="000000" w:themeColor="text1"/>
              </w:rPr>
              <w:t>2</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7CE"/>
            <w:vAlign w:val="bottom"/>
          </w:tcPr>
          <w:p w14:paraId="7EAA882E" w14:textId="5A6EB250" w:rsidR="303DBD2E" w:rsidRDefault="303DBD2E">
            <w:r w:rsidRPr="303DBD2E">
              <w:rPr>
                <w:rFonts w:ascii="Calibri" w:eastAsia="Calibri" w:hAnsi="Calibri" w:cs="Calibri"/>
                <w:color w:val="9C0006"/>
              </w:rPr>
              <w:t>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88B3733" w14:textId="084491B8" w:rsidR="303DBD2E" w:rsidRDefault="303DBD2E">
            <w:r w:rsidRPr="303DBD2E">
              <w:rPr>
                <w:rFonts w:ascii="Calibri" w:eastAsia="Calibri" w:hAnsi="Calibri" w:cs="Calibri"/>
                <w:color w:val="000000" w:themeColor="text1"/>
              </w:rPr>
              <w:t>?</w:t>
            </w:r>
          </w:p>
        </w:tc>
      </w:tr>
      <w:tr w:rsidR="303DBD2E" w14:paraId="70DBCF4A"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AE3B52" w14:textId="6698F011" w:rsidR="303DBD2E" w:rsidRDefault="303DBD2E">
            <w:r w:rsidRPr="303DBD2E">
              <w:rPr>
                <w:rFonts w:ascii="Calibri" w:eastAsia="Calibri" w:hAnsi="Calibri" w:cs="Calibri"/>
              </w:rPr>
              <w:t xml:space="preserve">Vendor profile created by CFOB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0B77069" w14:textId="0E5F8B31" w:rsidR="303DBD2E" w:rsidRDefault="303DBD2E" w:rsidP="303DBD2E">
            <w:pPr>
              <w:jc w:val="center"/>
            </w:pPr>
            <w:r w:rsidRPr="303DBD2E">
              <w:rPr>
                <w:rFonts w:ascii="Calibri" w:eastAsia="Calibri" w:hAnsi="Calibri" w:cs="Calibri"/>
              </w:rPr>
              <w:t>2.5</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F74D362" w14:textId="59ACC64F" w:rsidR="303DBD2E" w:rsidRDefault="303DBD2E">
            <w:r w:rsidRPr="303DBD2E">
              <w:rPr>
                <w:rFonts w:ascii="Calibri" w:eastAsia="Calibri" w:hAnsi="Calibri" w:cs="Calibri"/>
              </w:rPr>
              <w:t xml:space="preserve">N/A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16A01A0E" w14:textId="5D7D7E8F" w:rsidR="303DBD2E" w:rsidRDefault="303DBD2E" w:rsidP="303DBD2E">
            <w:pPr>
              <w:jc w:val="center"/>
            </w:pPr>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B0350A" w14:textId="2956D37A" w:rsidR="303DBD2E" w:rsidRDefault="303DBD2E">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1B2101" w14:textId="4B6935BD"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B3A834" w14:textId="7068B648" w:rsidR="303DBD2E" w:rsidRDefault="303DBD2E">
            <w:r w:rsidRPr="303DBD2E">
              <w:rPr>
                <w:rFonts w:ascii="Calibri" w:eastAsia="Calibri" w:hAnsi="Calibri" w:cs="Calibri"/>
                <w:color w:val="000000" w:themeColor="text1"/>
              </w:rPr>
              <w:t>0</w:t>
            </w:r>
          </w:p>
        </w:tc>
      </w:tr>
      <w:tr w:rsidR="303DBD2E" w14:paraId="40AE8BEA"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431B67" w14:textId="6A0CBF8E" w:rsidR="303DBD2E" w:rsidRDefault="303DBD2E">
            <w:r w:rsidRPr="303DBD2E">
              <w:rPr>
                <w:rFonts w:ascii="Calibri" w:eastAsia="Calibri" w:hAnsi="Calibri" w:cs="Calibri"/>
              </w:rPr>
              <w:t xml:space="preserve">Purchase Order created by CFOB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8E9C8F" w14:textId="3BB440D7" w:rsidR="303DBD2E" w:rsidRDefault="303DBD2E" w:rsidP="303DBD2E">
            <w:pPr>
              <w:jc w:val="center"/>
            </w:pPr>
            <w:r w:rsidRPr="303DBD2E">
              <w:rPr>
                <w:rFonts w:ascii="Calibri" w:eastAsia="Calibri" w:hAnsi="Calibri" w:cs="Calibri"/>
              </w:rPr>
              <w:t>2.5</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6D28BA" w14:textId="2E5E909F" w:rsidR="303DBD2E" w:rsidRDefault="303DBD2E">
            <w:r w:rsidRPr="303DBD2E">
              <w:rPr>
                <w:rFonts w:ascii="Calibri" w:eastAsia="Calibri" w:hAnsi="Calibri" w:cs="Calibri"/>
              </w:rPr>
              <w:t xml:space="preserve">N/A </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69000CAB" w14:textId="695CC075" w:rsidR="303DBD2E" w:rsidRDefault="303DBD2E" w:rsidP="303DBD2E">
            <w:pPr>
              <w:jc w:val="center"/>
            </w:pPr>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AE8D4B3" w14:textId="19AFA758" w:rsidR="303DBD2E" w:rsidRDefault="303DBD2E">
            <w:r w:rsidRPr="303DBD2E">
              <w:rPr>
                <w:rFonts w:ascii="Calibri" w:eastAsia="Calibri" w:hAnsi="Calibri" w:cs="Calibri"/>
                <w:color w:val="000000" w:themeColor="text1"/>
              </w:rPr>
              <w:t>0</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D56C95" w14:textId="5BD1613D" w:rsidR="303DBD2E" w:rsidRDefault="303DBD2E">
            <w:r w:rsidRPr="303DBD2E">
              <w:rPr>
                <w:rFonts w:ascii="Calibri" w:eastAsia="Calibri" w:hAnsi="Calibri" w:cs="Calibri"/>
                <w:color w:val="000000" w:themeColor="text1"/>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D04CD2" w14:textId="3EB1DC50" w:rsidR="303DBD2E" w:rsidRDefault="303DBD2E">
            <w:r w:rsidRPr="303DBD2E">
              <w:rPr>
                <w:rFonts w:ascii="Calibri" w:eastAsia="Calibri" w:hAnsi="Calibri" w:cs="Calibri"/>
                <w:color w:val="000000" w:themeColor="text1"/>
              </w:rPr>
              <w:t>0</w:t>
            </w:r>
          </w:p>
        </w:tc>
      </w:tr>
      <w:tr w:rsidR="303DBD2E" w14:paraId="28171631"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3DA961B7" w14:textId="7CEB7681" w:rsidR="303DBD2E" w:rsidRDefault="303DBD2E">
            <w:r w:rsidRPr="303DBD2E">
              <w:rPr>
                <w:rFonts w:ascii="Calibri" w:eastAsia="Calibri" w:hAnsi="Calibri" w:cs="Calibri"/>
              </w:rPr>
              <w:t xml:space="preserve">Administration phase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161811F2" w14:textId="70AB79EB" w:rsidR="303DBD2E" w:rsidRDefault="303DBD2E"/>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1020C57B" w14:textId="71BEB678" w:rsidR="303DBD2E" w:rsidRDefault="303DBD2E"/>
        </w:tc>
        <w:tc>
          <w:tcPr>
            <w:tcW w:w="766" w:type="dxa"/>
            <w:tcBorders>
              <w:top w:val="single" w:sz="4" w:space="0" w:color="000000" w:themeColor="text1"/>
              <w:left w:val="single" w:sz="4" w:space="0" w:color="000000" w:themeColor="text1"/>
              <w:bottom w:val="single" w:sz="4" w:space="0" w:color="000000" w:themeColor="text1"/>
              <w:right w:val="nil"/>
            </w:tcBorders>
            <w:shd w:val="clear" w:color="auto" w:fill="D9E1F2"/>
            <w:vAlign w:val="bottom"/>
          </w:tcPr>
          <w:p w14:paraId="5C54B01B" w14:textId="2D5F73A3" w:rsidR="303DBD2E" w:rsidRDefault="303DBD2E"/>
        </w:tc>
        <w:tc>
          <w:tcPr>
            <w:tcW w:w="283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2DD802" w14:textId="19993DC2" w:rsidR="303DBD2E" w:rsidRDefault="303DBD2E" w:rsidP="303DBD2E">
            <w:pPr>
              <w:jc w:val="center"/>
            </w:pPr>
            <w:r w:rsidRPr="303DBD2E">
              <w:rPr>
                <w:rFonts w:ascii="Calibri" w:eastAsia="Calibri" w:hAnsi="Calibri" w:cs="Calibri"/>
                <w:color w:val="000000" w:themeColor="text1"/>
              </w:rPr>
              <w:t>Contract terminated</w:t>
            </w:r>
          </w:p>
        </w:tc>
      </w:tr>
      <w:tr w:rsidR="303DBD2E" w14:paraId="365FDFBE"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11EA34B" w14:textId="6D7809D6" w:rsidR="303DBD2E" w:rsidRDefault="303DBD2E">
            <w:r w:rsidRPr="303DBD2E">
              <w:rPr>
                <w:rFonts w:ascii="Calibri" w:eastAsia="Calibri" w:hAnsi="Calibri" w:cs="Calibri"/>
                <w:color w:val="000000" w:themeColor="text1"/>
              </w:rPr>
              <w:t>Procured work is evaluated</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024F71" w14:textId="02890FFA" w:rsidR="303DBD2E" w:rsidRDefault="303DBD2E" w:rsidP="303DBD2E">
            <w:pPr>
              <w:jc w:val="center"/>
            </w:pPr>
            <w:r w:rsidRPr="303DBD2E">
              <w:rPr>
                <w:rFonts w:ascii="Calibri" w:eastAsia="Calibri" w:hAnsi="Calibri" w:cs="Calibri"/>
                <w:color w:val="000000" w:themeColor="text1"/>
              </w:rPr>
              <w:t>2</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1D5EB2" w14:textId="45836ADC" w:rsidR="303DBD2E" w:rsidRDefault="303DBD2E">
            <w:r w:rsidRPr="303DBD2E">
              <w:rPr>
                <w:rFonts w:ascii="Calibri" w:eastAsia="Calibri" w:hAnsi="Calibri" w:cs="Calibri"/>
                <w:color w:val="000000" w:themeColor="text1"/>
              </w:rPr>
              <w:t>Procured work is evaluated</w:t>
            </w:r>
          </w:p>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32CD9FE8" w14:textId="57ED8051" w:rsidR="303DBD2E" w:rsidRDefault="303DBD2E" w:rsidP="303DBD2E">
            <w:pPr>
              <w:jc w:val="center"/>
            </w:pPr>
            <w:r w:rsidRPr="303DBD2E">
              <w:rPr>
                <w:rFonts w:ascii="Calibri" w:eastAsia="Calibri" w:hAnsi="Calibri" w:cs="Calibri"/>
                <w:color w:val="000000" w:themeColor="text1"/>
              </w:rPr>
              <w:t>2</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7AD63BFD" w14:textId="2B4DE569" w:rsidR="303DBD2E" w:rsidRDefault="303DBD2E"/>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63E82A9C" w14:textId="1C723DF3" w:rsidR="303DBD2E" w:rsidRDefault="303DBD2E"/>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1C0D0929" w14:textId="16C0B93D" w:rsidR="303DBD2E" w:rsidRDefault="303DBD2E"/>
        </w:tc>
      </w:tr>
      <w:tr w:rsidR="303DBD2E" w14:paraId="6DF828E7"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13E5A21" w14:textId="31751648" w:rsidR="303DBD2E" w:rsidRDefault="303DBD2E">
            <w:r w:rsidRPr="303DBD2E">
              <w:rPr>
                <w:rFonts w:ascii="Calibri" w:eastAsia="Calibri" w:hAnsi="Calibri" w:cs="Calibri"/>
                <w:b/>
                <w:bCs/>
                <w:color w:val="000000" w:themeColor="text1"/>
              </w:rPr>
              <w:t>Total days to receive the work:</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D042A8" w14:textId="55CA4C24" w:rsidR="303DBD2E" w:rsidRDefault="303DBD2E" w:rsidP="303DBD2E">
            <w:pPr>
              <w:jc w:val="center"/>
            </w:pPr>
            <w:r w:rsidRPr="303DBD2E">
              <w:rPr>
                <w:rFonts w:ascii="Calibri" w:eastAsia="Calibri" w:hAnsi="Calibri" w:cs="Calibri"/>
                <w:b/>
                <w:bCs/>
                <w:color w:val="000000" w:themeColor="text1"/>
              </w:rPr>
              <w:t>26</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234392" w14:textId="67B6B8A6" w:rsidR="303DBD2E" w:rsidRDefault="303DBD2E"/>
        </w:tc>
        <w:tc>
          <w:tcPr>
            <w:tcW w:w="766" w:type="dxa"/>
            <w:tcBorders>
              <w:top w:val="single" w:sz="4" w:space="0" w:color="000000" w:themeColor="text1"/>
              <w:left w:val="single" w:sz="4" w:space="0" w:color="000000" w:themeColor="text1"/>
              <w:bottom w:val="single" w:sz="4" w:space="0" w:color="000000" w:themeColor="text1"/>
              <w:right w:val="nil"/>
            </w:tcBorders>
            <w:vAlign w:val="bottom"/>
          </w:tcPr>
          <w:p w14:paraId="25F36C79" w14:textId="0AB1EA6A" w:rsidR="303DBD2E" w:rsidRDefault="303DBD2E" w:rsidP="303DBD2E">
            <w:pPr>
              <w:jc w:val="center"/>
            </w:pPr>
            <w:r w:rsidRPr="303DBD2E">
              <w:rPr>
                <w:rFonts w:ascii="Calibri" w:eastAsia="Calibri" w:hAnsi="Calibri" w:cs="Calibri"/>
                <w:b/>
                <w:bCs/>
                <w:color w:val="000000" w:themeColor="text1"/>
              </w:rPr>
              <w:t>23</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2E86A9D3" w14:textId="41B38DD9" w:rsidR="303DBD2E" w:rsidRDefault="303DBD2E">
            <w:r w:rsidRPr="303DBD2E">
              <w:rPr>
                <w:rFonts w:ascii="Calibri" w:eastAsia="Calibri" w:hAnsi="Calibri" w:cs="Calibri"/>
                <w:b/>
                <w:bCs/>
                <w:color w:val="000000" w:themeColor="text1"/>
              </w:rPr>
              <w:t>57.75</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7E99E37F" w14:textId="60788DE1" w:rsidR="303DBD2E" w:rsidRDefault="303DBD2E"/>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bottom"/>
          </w:tcPr>
          <w:p w14:paraId="2F8F9F82" w14:textId="3B940C6C" w:rsidR="303DBD2E" w:rsidRDefault="303DBD2E">
            <w:r w:rsidRPr="303DBD2E">
              <w:rPr>
                <w:rFonts w:ascii="Calibri" w:eastAsia="Calibri" w:hAnsi="Calibri" w:cs="Calibri"/>
                <w:b/>
                <w:bCs/>
                <w:color w:val="000000" w:themeColor="text1"/>
              </w:rPr>
              <w:t>26</w:t>
            </w:r>
          </w:p>
        </w:tc>
      </w:tr>
      <w:tr w:rsidR="303DBD2E" w14:paraId="62350373"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381699C9" w14:textId="427551EC" w:rsidR="303DBD2E" w:rsidRDefault="303DBD2E">
            <w:r w:rsidRPr="303DBD2E">
              <w:rPr>
                <w:rFonts w:ascii="Calibri" w:eastAsia="Calibri" w:hAnsi="Calibri" w:cs="Calibri"/>
              </w:rPr>
              <w:t xml:space="preserve">Post-contractual phase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35351C79" w14:textId="57108F46" w:rsidR="303DBD2E" w:rsidRDefault="303DBD2E"/>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74F3E811" w14:textId="5BB4F009" w:rsidR="303DBD2E" w:rsidRDefault="303DBD2E"/>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vAlign w:val="bottom"/>
          </w:tcPr>
          <w:p w14:paraId="6F3A123B" w14:textId="212C40D0" w:rsidR="303DBD2E" w:rsidRDefault="303DBD2E"/>
        </w:tc>
        <w:tc>
          <w:tcPr>
            <w:tcW w:w="904" w:type="dxa"/>
            <w:tcBorders>
              <w:top w:val="single" w:sz="4" w:space="0" w:color="000000" w:themeColor="text1"/>
              <w:left w:val="single" w:sz="4" w:space="0" w:color="000000" w:themeColor="text1"/>
              <w:bottom w:val="nil"/>
              <w:right w:val="nil"/>
            </w:tcBorders>
            <w:shd w:val="clear" w:color="auto" w:fill="F2F2F2" w:themeFill="background1" w:themeFillShade="F2"/>
            <w:vAlign w:val="bottom"/>
          </w:tcPr>
          <w:p w14:paraId="1E55220D" w14:textId="062CD243" w:rsidR="303DBD2E" w:rsidRDefault="303DBD2E"/>
        </w:tc>
        <w:tc>
          <w:tcPr>
            <w:tcW w:w="904" w:type="dxa"/>
            <w:tcBorders>
              <w:top w:val="single" w:sz="4" w:space="0" w:color="000000" w:themeColor="text1"/>
              <w:left w:val="nil"/>
              <w:bottom w:val="nil"/>
              <w:right w:val="nil"/>
            </w:tcBorders>
            <w:shd w:val="clear" w:color="auto" w:fill="F2F2F2" w:themeFill="background1" w:themeFillShade="F2"/>
            <w:vAlign w:val="bottom"/>
          </w:tcPr>
          <w:p w14:paraId="3FF04C9D" w14:textId="05A76D9B" w:rsidR="303DBD2E" w:rsidRDefault="303DBD2E"/>
        </w:tc>
        <w:tc>
          <w:tcPr>
            <w:tcW w:w="1022" w:type="dxa"/>
            <w:tcBorders>
              <w:top w:val="single" w:sz="4" w:space="0" w:color="000000" w:themeColor="text1"/>
              <w:left w:val="nil"/>
              <w:bottom w:val="nil"/>
              <w:right w:val="nil"/>
            </w:tcBorders>
            <w:shd w:val="clear" w:color="auto" w:fill="F2F2F2" w:themeFill="background1" w:themeFillShade="F2"/>
            <w:vAlign w:val="bottom"/>
          </w:tcPr>
          <w:p w14:paraId="5D7F9C07" w14:textId="640524C4" w:rsidR="303DBD2E" w:rsidRDefault="303DBD2E"/>
        </w:tc>
      </w:tr>
      <w:tr w:rsidR="303DBD2E" w14:paraId="1770C132" w14:textId="77777777" w:rsidTr="5C5B6BDF">
        <w:trPr>
          <w:trHeight w:val="9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357A588" w14:textId="44A37F56" w:rsidR="303DBD2E" w:rsidRDefault="303DBD2E">
            <w:r w:rsidRPr="303DBD2E">
              <w:rPr>
                <w:rFonts w:ascii="Calibri" w:eastAsia="Calibri" w:hAnsi="Calibri" w:cs="Calibri"/>
              </w:rPr>
              <w:t xml:space="preserve">Supplier sends invoice to FPS GD mailbox (if invoice is sent to client, the client forwards invoice to FPS GD mailbox)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70EF081" w14:textId="1615D4F8"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68AA0F" w14:textId="2FC7BA3C" w:rsidR="303DBD2E" w:rsidRDefault="303DBD2E">
            <w:r w:rsidRPr="303DBD2E">
              <w:rPr>
                <w:rFonts w:ascii="Calibri" w:eastAsia="Calibri" w:hAnsi="Calibri" w:cs="Calibri"/>
              </w:rPr>
              <w:t xml:space="preserve">Supplier sends invoice to FPS GD mailbox (if invoice is sent to client, the client forwards invoice to FPS GD mailbox)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7AB480" w14:textId="0830F7FF" w:rsidR="303DBD2E" w:rsidRDefault="303DBD2E" w:rsidP="303DBD2E">
            <w:pPr>
              <w:jc w:val="center"/>
            </w:pPr>
            <w:r w:rsidRPr="303DBD2E">
              <w:rPr>
                <w:rFonts w:ascii="Calibri" w:eastAsia="Calibri" w:hAnsi="Calibri" w:cs="Calibri"/>
                <w:color w:val="000000" w:themeColor="text1"/>
              </w:rPr>
              <w:t>1</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37B3D5B2" w14:textId="01DDC34E" w:rsidR="303DBD2E" w:rsidRDefault="303DBD2E"/>
        </w:tc>
        <w:tc>
          <w:tcPr>
            <w:tcW w:w="904" w:type="dxa"/>
            <w:tcBorders>
              <w:top w:val="nil"/>
              <w:left w:val="nil"/>
              <w:bottom w:val="nil"/>
              <w:right w:val="nil"/>
            </w:tcBorders>
            <w:shd w:val="clear" w:color="auto" w:fill="F2F2F2" w:themeFill="background1" w:themeFillShade="F2"/>
            <w:vAlign w:val="bottom"/>
          </w:tcPr>
          <w:p w14:paraId="68CD27EA" w14:textId="52ACA14C" w:rsidR="303DBD2E" w:rsidRDefault="303DBD2E"/>
        </w:tc>
        <w:tc>
          <w:tcPr>
            <w:tcW w:w="1022" w:type="dxa"/>
            <w:tcBorders>
              <w:top w:val="nil"/>
              <w:left w:val="nil"/>
              <w:bottom w:val="nil"/>
              <w:right w:val="nil"/>
            </w:tcBorders>
            <w:shd w:val="clear" w:color="auto" w:fill="F2F2F2" w:themeFill="background1" w:themeFillShade="F2"/>
            <w:vAlign w:val="bottom"/>
          </w:tcPr>
          <w:p w14:paraId="168F8C63" w14:textId="1BEDF0F1" w:rsidR="303DBD2E" w:rsidRDefault="303DBD2E"/>
        </w:tc>
      </w:tr>
      <w:tr w:rsidR="303DBD2E" w14:paraId="6637AD27" w14:textId="77777777" w:rsidTr="5C5B6BDF">
        <w:trPr>
          <w:trHeight w:val="1215"/>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814477" w14:textId="1A3423A9" w:rsidR="303DBD2E" w:rsidRDefault="303DBD2E">
            <w:r w:rsidRPr="303DBD2E">
              <w:rPr>
                <w:rFonts w:ascii="Calibri" w:eastAsia="Calibri" w:hAnsi="Calibri" w:cs="Calibri"/>
              </w:rPr>
              <w:t xml:space="preserve">The invoice </w:t>
            </w:r>
            <w:proofErr w:type="gramStart"/>
            <w:r w:rsidRPr="303DBD2E">
              <w:rPr>
                <w:rFonts w:ascii="Calibri" w:eastAsia="Calibri" w:hAnsi="Calibri" w:cs="Calibri"/>
              </w:rPr>
              <w:t>is processed</w:t>
            </w:r>
            <w:proofErr w:type="gramEnd"/>
            <w:r w:rsidRPr="303DBD2E">
              <w:rPr>
                <w:rFonts w:ascii="Calibri" w:eastAsia="Calibri" w:hAnsi="Calibri" w:cs="Calibri"/>
              </w:rPr>
              <w:t xml:space="preserve"> in SAP through workflow. As part of this process, Section 34 manager verifies that the work has been received and the contractual T&amp;C’s have been met and approves payment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91507E" w14:textId="71295BC5" w:rsidR="303DBD2E" w:rsidRDefault="303DBD2E" w:rsidP="303DBD2E">
            <w:pPr>
              <w:jc w:val="center"/>
            </w:pPr>
            <w:r w:rsidRPr="303DBD2E">
              <w:rPr>
                <w:rFonts w:ascii="Calibri" w:eastAsia="Calibri" w:hAnsi="Calibri" w:cs="Calibri"/>
              </w:rPr>
              <w:t>2</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3D82814" w14:textId="228DA836" w:rsidR="303DBD2E" w:rsidRDefault="303DBD2E">
            <w:r w:rsidRPr="303DBD2E">
              <w:rPr>
                <w:rFonts w:ascii="Calibri" w:eastAsia="Calibri" w:hAnsi="Calibri" w:cs="Calibri"/>
                <w:color w:val="333333"/>
              </w:rPr>
              <w:t xml:space="preserve">FPS team sends Entrusted email for signature (section 34 approval)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F1665C" w14:textId="1B5179F6" w:rsidR="303DBD2E" w:rsidRDefault="303DBD2E" w:rsidP="303DBD2E">
            <w:pPr>
              <w:jc w:val="center"/>
            </w:pPr>
            <w:r w:rsidRPr="303DBD2E">
              <w:rPr>
                <w:rFonts w:ascii="Calibri" w:eastAsia="Calibri" w:hAnsi="Calibri" w:cs="Calibri"/>
                <w:color w:val="000000" w:themeColor="text1"/>
              </w:rPr>
              <w:t>2</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17A0E839" w14:textId="0B260E5A" w:rsidR="303DBD2E" w:rsidRDefault="303DBD2E"/>
        </w:tc>
        <w:tc>
          <w:tcPr>
            <w:tcW w:w="904" w:type="dxa"/>
            <w:tcBorders>
              <w:top w:val="nil"/>
              <w:left w:val="nil"/>
              <w:bottom w:val="nil"/>
              <w:right w:val="nil"/>
            </w:tcBorders>
            <w:shd w:val="clear" w:color="auto" w:fill="F2F2F2" w:themeFill="background1" w:themeFillShade="F2"/>
            <w:vAlign w:val="bottom"/>
          </w:tcPr>
          <w:p w14:paraId="7B0334BE" w14:textId="0F071AB7" w:rsidR="303DBD2E" w:rsidRDefault="303DBD2E"/>
        </w:tc>
        <w:tc>
          <w:tcPr>
            <w:tcW w:w="1022" w:type="dxa"/>
            <w:tcBorders>
              <w:top w:val="nil"/>
              <w:left w:val="nil"/>
              <w:bottom w:val="nil"/>
              <w:right w:val="nil"/>
            </w:tcBorders>
            <w:shd w:val="clear" w:color="auto" w:fill="F2F2F2" w:themeFill="background1" w:themeFillShade="F2"/>
            <w:vAlign w:val="bottom"/>
          </w:tcPr>
          <w:p w14:paraId="1C33DA1B" w14:textId="3A990770" w:rsidR="303DBD2E" w:rsidRDefault="303DBD2E"/>
        </w:tc>
      </w:tr>
      <w:tr w:rsidR="303DBD2E" w14:paraId="0EB3D300" w14:textId="77777777" w:rsidTr="5C5B6BDF">
        <w:trPr>
          <w:trHeight w:val="300"/>
        </w:trPr>
        <w:tc>
          <w:tcPr>
            <w:tcW w:w="2264" w:type="dxa"/>
            <w:tcBorders>
              <w:top w:val="single" w:sz="4" w:space="0" w:color="000000" w:themeColor="text1"/>
              <w:left w:val="single" w:sz="4" w:space="0" w:color="000000" w:themeColor="text1"/>
              <w:bottom w:val="nil"/>
              <w:right w:val="single" w:sz="4" w:space="0" w:color="000000" w:themeColor="text1"/>
            </w:tcBorders>
            <w:vAlign w:val="bottom"/>
          </w:tcPr>
          <w:p w14:paraId="55E3F616" w14:textId="560D2D11" w:rsidR="303DBD2E" w:rsidRDefault="303DBD2E">
            <w:r w:rsidRPr="303DBD2E">
              <w:rPr>
                <w:rFonts w:ascii="Calibri" w:eastAsia="Calibri" w:hAnsi="Calibri" w:cs="Calibri"/>
              </w:rPr>
              <w:t xml:space="preserve">Approved invoice is entered in SAP </w:t>
            </w:r>
          </w:p>
        </w:tc>
        <w:tc>
          <w:tcPr>
            <w:tcW w:w="697" w:type="dxa"/>
            <w:tcBorders>
              <w:top w:val="single" w:sz="4" w:space="0" w:color="000000" w:themeColor="text1"/>
              <w:left w:val="single" w:sz="4" w:space="0" w:color="000000" w:themeColor="text1"/>
              <w:bottom w:val="nil"/>
              <w:right w:val="single" w:sz="4" w:space="0" w:color="000000" w:themeColor="text1"/>
            </w:tcBorders>
            <w:vAlign w:val="bottom"/>
          </w:tcPr>
          <w:p w14:paraId="22E3B688" w14:textId="767AA7BD" w:rsidR="303DBD2E" w:rsidRDefault="303DBD2E" w:rsidP="303DBD2E">
            <w:pPr>
              <w:jc w:val="center"/>
            </w:pPr>
            <w:r w:rsidRPr="303DBD2E">
              <w:rPr>
                <w:rFonts w:ascii="Calibri" w:eastAsia="Calibri" w:hAnsi="Calibri" w:cs="Calibri"/>
              </w:rPr>
              <w:t>1</w:t>
            </w:r>
          </w:p>
        </w:tc>
        <w:tc>
          <w:tcPr>
            <w:tcW w:w="2457" w:type="dxa"/>
            <w:tcBorders>
              <w:top w:val="single" w:sz="4" w:space="0" w:color="000000" w:themeColor="text1"/>
              <w:left w:val="single" w:sz="4" w:space="0" w:color="000000" w:themeColor="text1"/>
              <w:bottom w:val="nil"/>
              <w:right w:val="single" w:sz="4" w:space="0" w:color="000000" w:themeColor="text1"/>
            </w:tcBorders>
            <w:vAlign w:val="bottom"/>
          </w:tcPr>
          <w:p w14:paraId="51016D94" w14:textId="51999E76" w:rsidR="303DBD2E" w:rsidRDefault="303DBD2E">
            <w:r w:rsidRPr="303DBD2E">
              <w:rPr>
                <w:rFonts w:ascii="Calibri" w:eastAsia="Calibri" w:hAnsi="Calibri" w:cs="Calibri"/>
              </w:rPr>
              <w:t xml:space="preserve">Approved invoice is entered in SAP </w:t>
            </w:r>
          </w:p>
        </w:tc>
        <w:tc>
          <w:tcPr>
            <w:tcW w:w="766" w:type="dxa"/>
            <w:tcBorders>
              <w:top w:val="single" w:sz="4" w:space="0" w:color="000000" w:themeColor="text1"/>
              <w:left w:val="single" w:sz="4" w:space="0" w:color="000000" w:themeColor="text1"/>
              <w:bottom w:val="nil"/>
              <w:right w:val="single" w:sz="4" w:space="0" w:color="000000" w:themeColor="text1"/>
            </w:tcBorders>
            <w:vAlign w:val="bottom"/>
          </w:tcPr>
          <w:p w14:paraId="052AF322" w14:textId="445809AB" w:rsidR="303DBD2E" w:rsidRDefault="303DBD2E" w:rsidP="303DBD2E">
            <w:pPr>
              <w:jc w:val="center"/>
            </w:pPr>
            <w:r w:rsidRPr="303DBD2E">
              <w:rPr>
                <w:rFonts w:ascii="Calibri" w:eastAsia="Calibri" w:hAnsi="Calibri" w:cs="Calibri"/>
                <w:color w:val="000000" w:themeColor="text1"/>
              </w:rPr>
              <w:t>1</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7C750CAD" w14:textId="3A7AF424" w:rsidR="303DBD2E" w:rsidRDefault="303DBD2E"/>
        </w:tc>
        <w:tc>
          <w:tcPr>
            <w:tcW w:w="904" w:type="dxa"/>
            <w:tcBorders>
              <w:top w:val="nil"/>
              <w:left w:val="nil"/>
              <w:bottom w:val="nil"/>
              <w:right w:val="nil"/>
            </w:tcBorders>
            <w:shd w:val="clear" w:color="auto" w:fill="F2F2F2" w:themeFill="background1" w:themeFillShade="F2"/>
            <w:vAlign w:val="bottom"/>
          </w:tcPr>
          <w:p w14:paraId="21BD1608" w14:textId="6A36F5A8" w:rsidR="303DBD2E" w:rsidRDefault="303DBD2E"/>
        </w:tc>
        <w:tc>
          <w:tcPr>
            <w:tcW w:w="1022" w:type="dxa"/>
            <w:tcBorders>
              <w:top w:val="nil"/>
              <w:left w:val="nil"/>
              <w:bottom w:val="nil"/>
              <w:right w:val="nil"/>
            </w:tcBorders>
            <w:shd w:val="clear" w:color="auto" w:fill="F2F2F2" w:themeFill="background1" w:themeFillShade="F2"/>
            <w:vAlign w:val="bottom"/>
          </w:tcPr>
          <w:p w14:paraId="49CC7A8F" w14:textId="1DEBC860" w:rsidR="303DBD2E" w:rsidRDefault="303DBD2E"/>
        </w:tc>
      </w:tr>
      <w:tr w:rsidR="303DBD2E" w14:paraId="534EC477" w14:textId="77777777" w:rsidTr="5C5B6BDF">
        <w:trPr>
          <w:trHeight w:val="6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12B397" w14:textId="2ACC61F3" w:rsidR="303DBD2E" w:rsidRDefault="303DBD2E">
            <w:r w:rsidRPr="303DBD2E">
              <w:rPr>
                <w:rFonts w:ascii="Calibri" w:eastAsia="Calibri" w:hAnsi="Calibri" w:cs="Calibri"/>
              </w:rPr>
              <w:t xml:space="preserve">N/A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3C8324" w14:textId="1964ECA6" w:rsidR="303DBD2E" w:rsidRDefault="303DBD2E"/>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5A74ED" w14:textId="159B6B92" w:rsidR="303DBD2E" w:rsidRDefault="303DBD2E">
            <w:r w:rsidRPr="303DBD2E">
              <w:rPr>
                <w:rFonts w:ascii="Calibri" w:eastAsia="Calibri" w:hAnsi="Calibri" w:cs="Calibri"/>
                <w:color w:val="333333"/>
              </w:rPr>
              <w:t xml:space="preserve">Supplier is contacted for payment info and card doc is created in SAP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16DFD4" w14:textId="6A017060" w:rsidR="303DBD2E" w:rsidRDefault="303DBD2E" w:rsidP="303DBD2E">
            <w:pPr>
              <w:jc w:val="center"/>
            </w:pPr>
            <w:r w:rsidRPr="303DBD2E">
              <w:rPr>
                <w:rFonts w:ascii="Calibri" w:eastAsia="Calibri" w:hAnsi="Calibri" w:cs="Calibri"/>
                <w:color w:val="000000" w:themeColor="text1"/>
              </w:rPr>
              <w:t>2</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0542EEE9" w14:textId="10407143" w:rsidR="303DBD2E" w:rsidRDefault="303DBD2E"/>
        </w:tc>
        <w:tc>
          <w:tcPr>
            <w:tcW w:w="904" w:type="dxa"/>
            <w:tcBorders>
              <w:top w:val="nil"/>
              <w:left w:val="nil"/>
              <w:bottom w:val="nil"/>
              <w:right w:val="nil"/>
            </w:tcBorders>
            <w:shd w:val="clear" w:color="auto" w:fill="F2F2F2" w:themeFill="background1" w:themeFillShade="F2"/>
            <w:vAlign w:val="bottom"/>
          </w:tcPr>
          <w:p w14:paraId="5D7A2AD8" w14:textId="2F5981AA" w:rsidR="303DBD2E" w:rsidRDefault="303DBD2E"/>
        </w:tc>
        <w:tc>
          <w:tcPr>
            <w:tcW w:w="1022" w:type="dxa"/>
            <w:tcBorders>
              <w:top w:val="nil"/>
              <w:left w:val="nil"/>
              <w:bottom w:val="nil"/>
              <w:right w:val="nil"/>
            </w:tcBorders>
            <w:shd w:val="clear" w:color="auto" w:fill="F2F2F2" w:themeFill="background1" w:themeFillShade="F2"/>
            <w:vAlign w:val="bottom"/>
          </w:tcPr>
          <w:p w14:paraId="43E7B910" w14:textId="5F26E0EF" w:rsidR="303DBD2E" w:rsidRDefault="303DBD2E"/>
        </w:tc>
      </w:tr>
      <w:tr w:rsidR="303DBD2E" w14:paraId="334FF1DD" w14:textId="77777777" w:rsidTr="5C5B6BDF">
        <w:trPr>
          <w:trHeight w:val="6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E52282" w14:textId="5254398E" w:rsidR="303DBD2E" w:rsidRDefault="303DBD2E">
            <w:r w:rsidRPr="303DBD2E">
              <w:rPr>
                <w:rFonts w:ascii="Calibri" w:eastAsia="Calibri" w:hAnsi="Calibri" w:cs="Calibri"/>
              </w:rPr>
              <w:lastRenderedPageBreak/>
              <w:t xml:space="preserve">Invoice is sent to Montreal accounting for payment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A3D081" w14:textId="7512B1AE" w:rsidR="303DBD2E" w:rsidRDefault="303DBD2E" w:rsidP="303DBD2E">
            <w:pPr>
              <w:jc w:val="center"/>
            </w:pPr>
            <w:r w:rsidRPr="303DBD2E">
              <w:rPr>
                <w:rFonts w:ascii="Calibri" w:eastAsia="Calibri" w:hAnsi="Calibri" w:cs="Calibri"/>
              </w:rPr>
              <w:t>9</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D447A4E" w14:textId="5CD896D7" w:rsidR="303DBD2E" w:rsidRDefault="303DBD2E">
            <w:r w:rsidRPr="303DBD2E">
              <w:rPr>
                <w:rFonts w:ascii="Calibri" w:eastAsia="Calibri" w:hAnsi="Calibri" w:cs="Calibri"/>
                <w:color w:val="333333"/>
              </w:rPr>
              <w:t xml:space="preserve">N/A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635C0C6" w14:textId="413C127F" w:rsidR="303DBD2E" w:rsidRDefault="303DBD2E" w:rsidP="303DBD2E">
            <w:pPr>
              <w:jc w:val="center"/>
            </w:pPr>
            <w:r w:rsidRPr="303DBD2E">
              <w:rPr>
                <w:rFonts w:ascii="Calibri" w:eastAsia="Calibri" w:hAnsi="Calibri" w:cs="Calibri"/>
                <w:color w:val="000000" w:themeColor="text1"/>
              </w:rPr>
              <w:t>0</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14A8D83A" w14:textId="66F082C1" w:rsidR="303DBD2E" w:rsidRDefault="303DBD2E"/>
        </w:tc>
        <w:tc>
          <w:tcPr>
            <w:tcW w:w="904" w:type="dxa"/>
            <w:tcBorders>
              <w:top w:val="nil"/>
              <w:left w:val="nil"/>
              <w:bottom w:val="nil"/>
              <w:right w:val="nil"/>
            </w:tcBorders>
            <w:shd w:val="clear" w:color="auto" w:fill="F2F2F2" w:themeFill="background1" w:themeFillShade="F2"/>
            <w:vAlign w:val="bottom"/>
          </w:tcPr>
          <w:p w14:paraId="7FE17E5E" w14:textId="60C71152" w:rsidR="303DBD2E" w:rsidRDefault="303DBD2E"/>
        </w:tc>
        <w:tc>
          <w:tcPr>
            <w:tcW w:w="1022" w:type="dxa"/>
            <w:tcBorders>
              <w:top w:val="nil"/>
              <w:left w:val="nil"/>
              <w:bottom w:val="nil"/>
              <w:right w:val="nil"/>
            </w:tcBorders>
            <w:shd w:val="clear" w:color="auto" w:fill="F2F2F2" w:themeFill="background1" w:themeFillShade="F2"/>
            <w:vAlign w:val="bottom"/>
          </w:tcPr>
          <w:p w14:paraId="3E93E9FD" w14:textId="73F432DB" w:rsidR="303DBD2E" w:rsidRDefault="303DBD2E"/>
        </w:tc>
      </w:tr>
      <w:tr w:rsidR="303DBD2E" w14:paraId="52903465"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C0A1AC" w14:textId="5B95EDA8" w:rsidR="303DBD2E" w:rsidRDefault="303DBD2E">
            <w:r w:rsidRPr="303DBD2E">
              <w:rPr>
                <w:rFonts w:ascii="Calibri" w:eastAsia="Calibri" w:hAnsi="Calibri" w:cs="Calibri"/>
              </w:rPr>
              <w:t xml:space="preserve">Approval to release funds by Montreal accounting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B3F270" w14:textId="4B340365" w:rsidR="303DBD2E" w:rsidRDefault="303DBD2E" w:rsidP="303DBD2E">
            <w:pPr>
              <w:jc w:val="center"/>
            </w:pPr>
            <w:r w:rsidRPr="303DBD2E">
              <w:rPr>
                <w:rFonts w:ascii="Calibri" w:eastAsia="Calibri" w:hAnsi="Calibri" w:cs="Calibri"/>
              </w:rPr>
              <w:t>9</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0422CA" w14:textId="7B10A400" w:rsidR="303DBD2E" w:rsidRDefault="303DBD2E">
            <w:r w:rsidRPr="303DBD2E">
              <w:rPr>
                <w:rFonts w:ascii="Calibri" w:eastAsia="Calibri" w:hAnsi="Calibri" w:cs="Calibri"/>
                <w:color w:val="333333"/>
              </w:rPr>
              <w:t xml:space="preserve">N/A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6459B7" w14:textId="5A3EEA67" w:rsidR="303DBD2E" w:rsidRDefault="303DBD2E" w:rsidP="303DBD2E">
            <w:pPr>
              <w:jc w:val="center"/>
            </w:pPr>
            <w:r w:rsidRPr="303DBD2E">
              <w:rPr>
                <w:rFonts w:ascii="Calibri" w:eastAsia="Calibri" w:hAnsi="Calibri" w:cs="Calibri"/>
                <w:color w:val="000000" w:themeColor="text1"/>
              </w:rPr>
              <w:t>0</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2B969F7A" w14:textId="0DD989A8" w:rsidR="303DBD2E" w:rsidRDefault="303DBD2E"/>
        </w:tc>
        <w:tc>
          <w:tcPr>
            <w:tcW w:w="904" w:type="dxa"/>
            <w:tcBorders>
              <w:top w:val="nil"/>
              <w:left w:val="nil"/>
              <w:bottom w:val="nil"/>
              <w:right w:val="nil"/>
            </w:tcBorders>
            <w:shd w:val="clear" w:color="auto" w:fill="F2F2F2" w:themeFill="background1" w:themeFillShade="F2"/>
            <w:vAlign w:val="bottom"/>
          </w:tcPr>
          <w:p w14:paraId="73E59049" w14:textId="57070EFC" w:rsidR="303DBD2E" w:rsidRDefault="303DBD2E"/>
        </w:tc>
        <w:tc>
          <w:tcPr>
            <w:tcW w:w="1022" w:type="dxa"/>
            <w:tcBorders>
              <w:top w:val="nil"/>
              <w:left w:val="nil"/>
              <w:bottom w:val="nil"/>
              <w:right w:val="nil"/>
            </w:tcBorders>
            <w:shd w:val="clear" w:color="auto" w:fill="F2F2F2" w:themeFill="background1" w:themeFillShade="F2"/>
            <w:vAlign w:val="bottom"/>
          </w:tcPr>
          <w:p w14:paraId="582D0D58" w14:textId="4E3F976A" w:rsidR="303DBD2E" w:rsidRDefault="303DBD2E"/>
        </w:tc>
      </w:tr>
      <w:tr w:rsidR="303DBD2E" w14:paraId="5B401B75" w14:textId="77777777" w:rsidTr="5C5B6BDF">
        <w:trPr>
          <w:trHeight w:val="6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03F1673" w14:textId="78F7B4D1" w:rsidR="303DBD2E" w:rsidRDefault="303DBD2E">
            <w:r w:rsidRPr="303DBD2E">
              <w:rPr>
                <w:rFonts w:ascii="Calibri" w:eastAsia="Calibri" w:hAnsi="Calibri" w:cs="Calibri"/>
              </w:rPr>
              <w:t xml:space="preserve">Receiver General issues payment to supplier (by Montreal accounting)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127A3" w14:textId="0C315B9F" w:rsidR="303DBD2E" w:rsidRDefault="303DBD2E" w:rsidP="303DBD2E">
            <w:pPr>
              <w:jc w:val="center"/>
            </w:pPr>
            <w:r w:rsidRPr="303DBD2E">
              <w:rPr>
                <w:rFonts w:ascii="Calibri" w:eastAsia="Calibri" w:hAnsi="Calibri" w:cs="Calibri"/>
              </w:rPr>
              <w:t>9</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60A774" w14:textId="4C97B9F5" w:rsidR="303DBD2E" w:rsidRDefault="303DBD2E">
            <w:r w:rsidRPr="303DBD2E">
              <w:rPr>
                <w:rFonts w:ascii="Calibri" w:eastAsia="Calibri" w:hAnsi="Calibri" w:cs="Calibri"/>
                <w:color w:val="333333"/>
              </w:rPr>
              <w:t xml:space="preserve">N/A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51AF63" w14:textId="08AC7109" w:rsidR="303DBD2E" w:rsidRDefault="303DBD2E" w:rsidP="303DBD2E">
            <w:pPr>
              <w:jc w:val="center"/>
            </w:pPr>
            <w:r w:rsidRPr="303DBD2E">
              <w:rPr>
                <w:rFonts w:ascii="Calibri" w:eastAsia="Calibri" w:hAnsi="Calibri" w:cs="Calibri"/>
                <w:color w:val="000000" w:themeColor="text1"/>
              </w:rPr>
              <w:t>0</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7EFC0119" w14:textId="421B1C7C" w:rsidR="303DBD2E" w:rsidRDefault="303DBD2E"/>
        </w:tc>
        <w:tc>
          <w:tcPr>
            <w:tcW w:w="904" w:type="dxa"/>
            <w:tcBorders>
              <w:top w:val="nil"/>
              <w:left w:val="nil"/>
              <w:bottom w:val="nil"/>
              <w:right w:val="nil"/>
            </w:tcBorders>
            <w:shd w:val="clear" w:color="auto" w:fill="F2F2F2" w:themeFill="background1" w:themeFillShade="F2"/>
            <w:vAlign w:val="bottom"/>
          </w:tcPr>
          <w:p w14:paraId="17AAA1CC" w14:textId="10F31B6F" w:rsidR="303DBD2E" w:rsidRDefault="303DBD2E"/>
        </w:tc>
        <w:tc>
          <w:tcPr>
            <w:tcW w:w="1022" w:type="dxa"/>
            <w:tcBorders>
              <w:top w:val="nil"/>
              <w:left w:val="nil"/>
              <w:bottom w:val="nil"/>
              <w:right w:val="nil"/>
            </w:tcBorders>
            <w:shd w:val="clear" w:color="auto" w:fill="F2F2F2" w:themeFill="background1" w:themeFillShade="F2"/>
            <w:vAlign w:val="bottom"/>
          </w:tcPr>
          <w:p w14:paraId="0F4A67DF" w14:textId="633BCC39" w:rsidR="303DBD2E" w:rsidRDefault="303DBD2E"/>
        </w:tc>
      </w:tr>
      <w:tr w:rsidR="303DBD2E" w14:paraId="68348CC3" w14:textId="77777777" w:rsidTr="5C5B6BDF">
        <w:trPr>
          <w:trHeight w:val="6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D382EC" w14:textId="383A5344" w:rsidR="303DBD2E" w:rsidRDefault="303DBD2E">
            <w:r w:rsidRPr="303DBD2E">
              <w:rPr>
                <w:rFonts w:ascii="Calibri" w:eastAsia="Calibri" w:hAnsi="Calibri" w:cs="Calibri"/>
              </w:rPr>
              <w:t xml:space="preserve">N/A </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1655CE0" w14:textId="6970565B" w:rsidR="303DBD2E" w:rsidRDefault="303DBD2E" w:rsidP="303DBD2E">
            <w:pPr>
              <w:jc w:val="center"/>
            </w:pPr>
            <w:r w:rsidRPr="303DBD2E">
              <w:rPr>
                <w:rFonts w:ascii="Calibri" w:eastAsia="Calibri" w:hAnsi="Calibri" w:cs="Calibri"/>
              </w:rPr>
              <w:t>0</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ED428A1" w14:textId="5BAA710F" w:rsidR="303DBD2E" w:rsidRDefault="303DBD2E">
            <w:r w:rsidRPr="303DBD2E">
              <w:rPr>
                <w:rFonts w:ascii="Calibri" w:eastAsia="Calibri" w:hAnsi="Calibri" w:cs="Calibri"/>
                <w:color w:val="333333"/>
              </w:rPr>
              <w:t xml:space="preserve">Funds delivered to supplier using credit card (by FPS credit card holders) </w:t>
            </w:r>
          </w:p>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4F8FA1" w14:textId="7108D74F" w:rsidR="303DBD2E" w:rsidRDefault="303DBD2E" w:rsidP="303DBD2E">
            <w:pPr>
              <w:jc w:val="center"/>
            </w:pPr>
            <w:r w:rsidRPr="303DBD2E">
              <w:rPr>
                <w:rFonts w:ascii="Calibri" w:eastAsia="Calibri" w:hAnsi="Calibri" w:cs="Calibri"/>
                <w:color w:val="000000" w:themeColor="text1"/>
              </w:rPr>
              <w:t>1</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12A4B9E9" w14:textId="1BF43C36" w:rsidR="303DBD2E" w:rsidRDefault="303DBD2E"/>
        </w:tc>
        <w:tc>
          <w:tcPr>
            <w:tcW w:w="904" w:type="dxa"/>
            <w:tcBorders>
              <w:top w:val="nil"/>
              <w:left w:val="nil"/>
              <w:bottom w:val="nil"/>
              <w:right w:val="nil"/>
            </w:tcBorders>
            <w:shd w:val="clear" w:color="auto" w:fill="F2F2F2" w:themeFill="background1" w:themeFillShade="F2"/>
            <w:vAlign w:val="bottom"/>
          </w:tcPr>
          <w:p w14:paraId="2327EEBA" w14:textId="36B45DE4" w:rsidR="303DBD2E" w:rsidRDefault="303DBD2E"/>
        </w:tc>
        <w:tc>
          <w:tcPr>
            <w:tcW w:w="1022" w:type="dxa"/>
            <w:tcBorders>
              <w:top w:val="nil"/>
              <w:left w:val="nil"/>
              <w:bottom w:val="nil"/>
              <w:right w:val="nil"/>
            </w:tcBorders>
            <w:shd w:val="clear" w:color="auto" w:fill="F2F2F2" w:themeFill="background1" w:themeFillShade="F2"/>
            <w:vAlign w:val="bottom"/>
          </w:tcPr>
          <w:p w14:paraId="6B930CA2" w14:textId="6B43891A" w:rsidR="303DBD2E" w:rsidRDefault="303DBD2E"/>
        </w:tc>
      </w:tr>
      <w:tr w:rsidR="303DBD2E" w14:paraId="2E1AD33B" w14:textId="77777777" w:rsidTr="5C5B6BDF">
        <w:trPr>
          <w:trHeight w:val="300"/>
        </w:trPr>
        <w:tc>
          <w:tcPr>
            <w:tcW w:w="2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622B1E" w14:textId="748C7AF5" w:rsidR="303DBD2E" w:rsidRDefault="303DBD2E">
            <w:r w:rsidRPr="303DBD2E">
              <w:rPr>
                <w:rFonts w:ascii="Calibri" w:eastAsia="Calibri" w:hAnsi="Calibri" w:cs="Calibri"/>
                <w:b/>
                <w:bCs/>
                <w:color w:val="000000" w:themeColor="text1"/>
              </w:rPr>
              <w:t>Total days to complete the payment</w:t>
            </w:r>
          </w:p>
        </w:tc>
        <w:tc>
          <w:tcPr>
            <w:tcW w:w="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19D0DE" w14:textId="61A1CFC8" w:rsidR="303DBD2E" w:rsidRDefault="303DBD2E" w:rsidP="303DBD2E">
            <w:pPr>
              <w:jc w:val="center"/>
            </w:pPr>
            <w:r w:rsidRPr="303DBD2E">
              <w:rPr>
                <w:rFonts w:ascii="Calibri" w:eastAsia="Calibri" w:hAnsi="Calibri" w:cs="Calibri"/>
                <w:b/>
                <w:bCs/>
                <w:color w:val="000000" w:themeColor="text1"/>
              </w:rPr>
              <w:t>31</w:t>
            </w:r>
          </w:p>
        </w:tc>
        <w:tc>
          <w:tcPr>
            <w:tcW w:w="2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1C7F35" w14:textId="4865662B" w:rsidR="303DBD2E" w:rsidRDefault="303DBD2E"/>
        </w:tc>
        <w:tc>
          <w:tcPr>
            <w:tcW w:w="7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53B22C" w14:textId="650C2CD9" w:rsidR="303DBD2E" w:rsidRDefault="303DBD2E" w:rsidP="303DBD2E">
            <w:pPr>
              <w:jc w:val="center"/>
            </w:pPr>
            <w:r w:rsidRPr="303DBD2E">
              <w:rPr>
                <w:rFonts w:ascii="Calibri" w:eastAsia="Calibri" w:hAnsi="Calibri" w:cs="Calibri"/>
                <w:b/>
                <w:bCs/>
                <w:color w:val="000000" w:themeColor="text1"/>
              </w:rPr>
              <w:t>7</w:t>
            </w:r>
          </w:p>
        </w:tc>
        <w:tc>
          <w:tcPr>
            <w:tcW w:w="904" w:type="dxa"/>
            <w:tcBorders>
              <w:top w:val="nil"/>
              <w:left w:val="single" w:sz="4" w:space="0" w:color="000000" w:themeColor="text1"/>
              <w:bottom w:val="nil"/>
              <w:right w:val="nil"/>
            </w:tcBorders>
            <w:shd w:val="clear" w:color="auto" w:fill="F2F2F2" w:themeFill="background1" w:themeFillShade="F2"/>
            <w:vAlign w:val="bottom"/>
          </w:tcPr>
          <w:p w14:paraId="5A34DAC8" w14:textId="475E2591" w:rsidR="303DBD2E" w:rsidRDefault="303DBD2E"/>
        </w:tc>
        <w:tc>
          <w:tcPr>
            <w:tcW w:w="904" w:type="dxa"/>
            <w:tcBorders>
              <w:top w:val="nil"/>
              <w:left w:val="nil"/>
              <w:bottom w:val="nil"/>
              <w:right w:val="nil"/>
            </w:tcBorders>
            <w:shd w:val="clear" w:color="auto" w:fill="F2F2F2" w:themeFill="background1" w:themeFillShade="F2"/>
            <w:vAlign w:val="bottom"/>
          </w:tcPr>
          <w:p w14:paraId="2C7A77C9" w14:textId="4FFE52D9" w:rsidR="303DBD2E" w:rsidRDefault="303DBD2E"/>
        </w:tc>
        <w:tc>
          <w:tcPr>
            <w:tcW w:w="1022" w:type="dxa"/>
            <w:tcBorders>
              <w:top w:val="nil"/>
              <w:left w:val="nil"/>
              <w:bottom w:val="nil"/>
              <w:right w:val="nil"/>
            </w:tcBorders>
            <w:shd w:val="clear" w:color="auto" w:fill="F2F2F2" w:themeFill="background1" w:themeFillShade="F2"/>
            <w:vAlign w:val="bottom"/>
          </w:tcPr>
          <w:p w14:paraId="3FB61F44" w14:textId="21E2FDA0" w:rsidR="303DBD2E" w:rsidRDefault="303DBD2E"/>
        </w:tc>
      </w:tr>
      <w:tr w:rsidR="303DBD2E" w14:paraId="324BE5E9" w14:textId="77777777" w:rsidTr="5C5B6BDF">
        <w:trPr>
          <w:trHeight w:val="300"/>
        </w:trPr>
        <w:tc>
          <w:tcPr>
            <w:tcW w:w="2264" w:type="dxa"/>
            <w:tcBorders>
              <w:top w:val="single" w:sz="4" w:space="0" w:color="000000" w:themeColor="text1"/>
              <w:left w:val="nil"/>
              <w:bottom w:val="nil"/>
              <w:right w:val="nil"/>
            </w:tcBorders>
            <w:vAlign w:val="bottom"/>
          </w:tcPr>
          <w:p w14:paraId="6F7F8518" w14:textId="698B6788" w:rsidR="303DBD2E" w:rsidRDefault="303DBD2E"/>
        </w:tc>
        <w:tc>
          <w:tcPr>
            <w:tcW w:w="697" w:type="dxa"/>
            <w:tcBorders>
              <w:top w:val="single" w:sz="4" w:space="0" w:color="000000" w:themeColor="text1"/>
              <w:left w:val="nil"/>
              <w:bottom w:val="nil"/>
              <w:right w:val="nil"/>
            </w:tcBorders>
            <w:vAlign w:val="bottom"/>
          </w:tcPr>
          <w:p w14:paraId="0F4982A4" w14:textId="429AF4F6" w:rsidR="303DBD2E" w:rsidRDefault="303DBD2E"/>
        </w:tc>
        <w:tc>
          <w:tcPr>
            <w:tcW w:w="2457" w:type="dxa"/>
            <w:tcBorders>
              <w:top w:val="single" w:sz="4" w:space="0" w:color="000000" w:themeColor="text1"/>
              <w:left w:val="nil"/>
              <w:bottom w:val="nil"/>
              <w:right w:val="nil"/>
            </w:tcBorders>
            <w:vAlign w:val="bottom"/>
          </w:tcPr>
          <w:p w14:paraId="74CDFD1F" w14:textId="357CFFF1" w:rsidR="303DBD2E" w:rsidRDefault="303DBD2E"/>
        </w:tc>
        <w:tc>
          <w:tcPr>
            <w:tcW w:w="766" w:type="dxa"/>
            <w:tcBorders>
              <w:top w:val="single" w:sz="4" w:space="0" w:color="000000" w:themeColor="text1"/>
              <w:left w:val="nil"/>
              <w:bottom w:val="nil"/>
              <w:right w:val="nil"/>
            </w:tcBorders>
            <w:vAlign w:val="bottom"/>
          </w:tcPr>
          <w:p w14:paraId="333AB4F7" w14:textId="6FC6CE43" w:rsidR="303DBD2E" w:rsidRDefault="303DBD2E"/>
        </w:tc>
        <w:tc>
          <w:tcPr>
            <w:tcW w:w="904" w:type="dxa"/>
            <w:tcBorders>
              <w:top w:val="nil"/>
              <w:left w:val="nil"/>
              <w:bottom w:val="nil"/>
              <w:right w:val="nil"/>
            </w:tcBorders>
            <w:vAlign w:val="bottom"/>
          </w:tcPr>
          <w:p w14:paraId="2635149B" w14:textId="0AD36D51" w:rsidR="303DBD2E" w:rsidRDefault="303DBD2E"/>
        </w:tc>
        <w:tc>
          <w:tcPr>
            <w:tcW w:w="904" w:type="dxa"/>
            <w:tcBorders>
              <w:top w:val="nil"/>
              <w:left w:val="nil"/>
              <w:bottom w:val="nil"/>
              <w:right w:val="nil"/>
            </w:tcBorders>
            <w:vAlign w:val="bottom"/>
          </w:tcPr>
          <w:p w14:paraId="5C0718EE" w14:textId="2F589EA7" w:rsidR="303DBD2E" w:rsidRDefault="303DBD2E"/>
        </w:tc>
        <w:tc>
          <w:tcPr>
            <w:tcW w:w="1022" w:type="dxa"/>
            <w:tcBorders>
              <w:top w:val="nil"/>
              <w:left w:val="nil"/>
              <w:bottom w:val="nil"/>
              <w:right w:val="nil"/>
            </w:tcBorders>
            <w:vAlign w:val="bottom"/>
          </w:tcPr>
          <w:p w14:paraId="16356FEC" w14:textId="30F805D4" w:rsidR="303DBD2E" w:rsidRDefault="303DBD2E"/>
        </w:tc>
      </w:tr>
      <w:tr w:rsidR="303DBD2E" w14:paraId="6A735DEC" w14:textId="77777777" w:rsidTr="5C5B6BDF">
        <w:trPr>
          <w:trHeight w:val="300"/>
        </w:trPr>
        <w:tc>
          <w:tcPr>
            <w:tcW w:w="2264" w:type="dxa"/>
            <w:tcBorders>
              <w:top w:val="nil"/>
              <w:left w:val="nil"/>
              <w:bottom w:val="nil"/>
              <w:right w:val="nil"/>
            </w:tcBorders>
            <w:vAlign w:val="bottom"/>
          </w:tcPr>
          <w:p w14:paraId="694DFA6D" w14:textId="690EC18F" w:rsidR="303DBD2E" w:rsidRDefault="303DBD2E">
            <w:r w:rsidRPr="303DBD2E">
              <w:rPr>
                <w:rFonts w:ascii="Calibri" w:eastAsia="Calibri" w:hAnsi="Calibri" w:cs="Calibri"/>
                <w:b/>
                <w:bCs/>
                <w:color w:val="000000" w:themeColor="text1"/>
              </w:rPr>
              <w:t>Total days overall</w:t>
            </w:r>
          </w:p>
        </w:tc>
        <w:tc>
          <w:tcPr>
            <w:tcW w:w="697" w:type="dxa"/>
            <w:tcBorders>
              <w:top w:val="nil"/>
              <w:left w:val="nil"/>
              <w:bottom w:val="nil"/>
              <w:right w:val="nil"/>
            </w:tcBorders>
            <w:vAlign w:val="bottom"/>
          </w:tcPr>
          <w:p w14:paraId="7E013A8A" w14:textId="400CE84A" w:rsidR="303DBD2E" w:rsidRDefault="303DBD2E" w:rsidP="303DBD2E">
            <w:pPr>
              <w:jc w:val="center"/>
            </w:pPr>
            <w:r w:rsidRPr="303DBD2E">
              <w:rPr>
                <w:rFonts w:ascii="Calibri" w:eastAsia="Calibri" w:hAnsi="Calibri" w:cs="Calibri"/>
                <w:b/>
                <w:bCs/>
                <w:color w:val="000000" w:themeColor="text1"/>
              </w:rPr>
              <w:t>57</w:t>
            </w:r>
          </w:p>
        </w:tc>
        <w:tc>
          <w:tcPr>
            <w:tcW w:w="2457" w:type="dxa"/>
            <w:tcBorders>
              <w:top w:val="nil"/>
              <w:left w:val="nil"/>
              <w:bottom w:val="nil"/>
              <w:right w:val="nil"/>
            </w:tcBorders>
            <w:vAlign w:val="bottom"/>
          </w:tcPr>
          <w:p w14:paraId="705674ED" w14:textId="67794ABB" w:rsidR="303DBD2E" w:rsidRDefault="303DBD2E"/>
        </w:tc>
        <w:tc>
          <w:tcPr>
            <w:tcW w:w="766" w:type="dxa"/>
            <w:tcBorders>
              <w:top w:val="nil"/>
              <w:left w:val="nil"/>
              <w:bottom w:val="nil"/>
              <w:right w:val="nil"/>
            </w:tcBorders>
            <w:vAlign w:val="bottom"/>
          </w:tcPr>
          <w:p w14:paraId="53140EF2" w14:textId="2C3571D5" w:rsidR="303DBD2E" w:rsidRDefault="303DBD2E" w:rsidP="303DBD2E">
            <w:pPr>
              <w:jc w:val="center"/>
            </w:pPr>
            <w:r w:rsidRPr="303DBD2E">
              <w:rPr>
                <w:rFonts w:ascii="Calibri" w:eastAsia="Calibri" w:hAnsi="Calibri" w:cs="Calibri"/>
                <w:b/>
                <w:bCs/>
                <w:color w:val="000000" w:themeColor="text1"/>
              </w:rPr>
              <w:t>30</w:t>
            </w:r>
          </w:p>
        </w:tc>
        <w:tc>
          <w:tcPr>
            <w:tcW w:w="904" w:type="dxa"/>
            <w:tcBorders>
              <w:top w:val="nil"/>
              <w:left w:val="nil"/>
              <w:bottom w:val="nil"/>
              <w:right w:val="nil"/>
            </w:tcBorders>
            <w:vAlign w:val="bottom"/>
          </w:tcPr>
          <w:p w14:paraId="53E79A3F" w14:textId="26847123" w:rsidR="303DBD2E" w:rsidRDefault="303DBD2E"/>
        </w:tc>
        <w:tc>
          <w:tcPr>
            <w:tcW w:w="904" w:type="dxa"/>
            <w:tcBorders>
              <w:top w:val="nil"/>
              <w:left w:val="nil"/>
              <w:bottom w:val="nil"/>
              <w:right w:val="nil"/>
            </w:tcBorders>
            <w:vAlign w:val="bottom"/>
          </w:tcPr>
          <w:p w14:paraId="07491CEC" w14:textId="6CA0967F" w:rsidR="303DBD2E" w:rsidRDefault="303DBD2E"/>
        </w:tc>
        <w:tc>
          <w:tcPr>
            <w:tcW w:w="1022" w:type="dxa"/>
            <w:tcBorders>
              <w:top w:val="nil"/>
              <w:left w:val="nil"/>
              <w:bottom w:val="nil"/>
              <w:right w:val="nil"/>
            </w:tcBorders>
            <w:vAlign w:val="bottom"/>
          </w:tcPr>
          <w:p w14:paraId="4BD33B6D" w14:textId="601DE175" w:rsidR="303DBD2E" w:rsidRDefault="303DBD2E"/>
        </w:tc>
      </w:tr>
    </w:tbl>
    <w:p w14:paraId="3B196B0F" w14:textId="61289A60" w:rsidR="303DBD2E" w:rsidRDefault="303DBD2E" w:rsidP="303DBD2E"/>
    <w:p w14:paraId="36FD4BB3" w14:textId="1BA5F687" w:rsidR="739FAAB0" w:rsidRDefault="739FAAB0">
      <w:r>
        <w:br w:type="page"/>
      </w:r>
    </w:p>
    <w:p w14:paraId="2901ADB6" w14:textId="5B620E8D" w:rsidR="739FAAB0" w:rsidRDefault="739FAAB0" w:rsidP="739FAAB0">
      <w:pPr>
        <w:pStyle w:val="Heading2"/>
      </w:pPr>
      <w:bookmarkStart w:id="86" w:name="_Toc1864475875"/>
      <w:r>
        <w:lastRenderedPageBreak/>
        <w:t xml:space="preserve">Annex B: our path through the </w:t>
      </w:r>
      <w:proofErr w:type="spellStart"/>
      <w:r>
        <w:t>lite</w:t>
      </w:r>
      <w:proofErr w:type="spellEnd"/>
      <w:r>
        <w:t xml:space="preserve"> project process</w:t>
      </w:r>
      <w:r>
        <w:br/>
      </w:r>
      <w:bookmarkEnd w:id="86"/>
    </w:p>
    <w:p w14:paraId="7784E689" w14:textId="178D422C" w:rsidR="739FAAB0" w:rsidRPr="00294F44" w:rsidRDefault="00BD2F35" w:rsidP="739FAAB0">
      <w:pPr>
        <w:ind w:hanging="810"/>
        <w:rPr>
          <w:lang w:val="fr-CA"/>
        </w:rPr>
      </w:pPr>
      <w:r w:rsidRPr="00294F44">
        <w:rPr>
          <w:noProof/>
          <w:lang w:val="fr-CA" w:eastAsia="en-CA"/>
        </w:rPr>
        <w:t>Available on request</w:t>
      </w:r>
    </w:p>
    <w:p w14:paraId="7E5815E3" w14:textId="5AC07967" w:rsidR="0DC526CC" w:rsidRPr="00294F44" w:rsidRDefault="0DC526CC" w:rsidP="0DC526CC">
      <w:pPr>
        <w:ind w:hanging="810"/>
        <w:rPr>
          <w:lang w:val="fr-CA"/>
        </w:rPr>
      </w:pPr>
    </w:p>
    <w:p w14:paraId="6172FFD8" w14:textId="410CF9DD" w:rsidR="0DC526CC" w:rsidRPr="00294F44" w:rsidRDefault="0DC526CC">
      <w:pPr>
        <w:rPr>
          <w:lang w:val="fr-CA"/>
        </w:rPr>
      </w:pPr>
      <w:r w:rsidRPr="00294F44">
        <w:rPr>
          <w:lang w:val="fr-CA"/>
        </w:rPr>
        <w:br w:type="page"/>
      </w:r>
    </w:p>
    <w:p w14:paraId="24F692F1" w14:textId="4DE30639" w:rsidR="0DC526CC" w:rsidRPr="00BD7799" w:rsidRDefault="0DC526CC" w:rsidP="5C5B6BDF">
      <w:pPr>
        <w:pStyle w:val="Heading2"/>
        <w:rPr>
          <w:rFonts w:ascii="Calibri Light" w:hAnsi="Calibri Light"/>
          <w:lang w:val="fr-CA"/>
        </w:rPr>
      </w:pPr>
      <w:proofErr w:type="spellStart"/>
      <w:r w:rsidRPr="5C5B6BDF">
        <w:rPr>
          <w:lang w:val="fr-CA"/>
        </w:rPr>
        <w:lastRenderedPageBreak/>
        <w:t>Annex</w:t>
      </w:r>
      <w:proofErr w:type="spellEnd"/>
      <w:r w:rsidRPr="5C5B6BDF">
        <w:rPr>
          <w:lang w:val="fr-CA"/>
        </w:rPr>
        <w:t xml:space="preserve"> C: </w:t>
      </w:r>
      <w:proofErr w:type="spellStart"/>
      <w:r w:rsidRPr="5C5B6BDF">
        <w:rPr>
          <w:lang w:val="fr-CA"/>
        </w:rPr>
        <w:t>Procurement</w:t>
      </w:r>
      <w:proofErr w:type="spellEnd"/>
      <w:r w:rsidRPr="5C5B6BDF">
        <w:rPr>
          <w:lang w:val="fr-CA"/>
        </w:rPr>
        <w:t xml:space="preserve"> options </w:t>
      </w:r>
      <w:proofErr w:type="spellStart"/>
      <w:r w:rsidRPr="5C5B6BDF">
        <w:rPr>
          <w:lang w:val="fr-CA"/>
        </w:rPr>
        <w:t>comparison</w:t>
      </w:r>
      <w:proofErr w:type="spellEnd"/>
      <w:r w:rsidRPr="5C5B6BDF">
        <w:rPr>
          <w:lang w:val="fr-CA"/>
        </w:rPr>
        <w:t xml:space="preserve"> chart</w:t>
      </w:r>
    </w:p>
    <w:p w14:paraId="1C79F834" w14:textId="27FFFB20" w:rsidR="0DC526CC" w:rsidRPr="00BD7799" w:rsidRDefault="0DC526CC" w:rsidP="0DC526CC">
      <w:pPr>
        <w:ind w:hanging="810"/>
        <w:rPr>
          <w:lang w:val="fr-CA"/>
        </w:rPr>
      </w:pPr>
    </w:p>
    <w:p w14:paraId="606D8970" w14:textId="44AC8534" w:rsidR="0DC526CC" w:rsidRPr="00BD7799" w:rsidRDefault="0DC526CC" w:rsidP="0DC526CC">
      <w:pPr>
        <w:rPr>
          <w:rFonts w:ascii="Times New Roman" w:eastAsia="Times New Roman" w:hAnsi="Times New Roman" w:cs="Times New Roman"/>
          <w:color w:val="000000" w:themeColor="text1"/>
          <w:lang w:val="fr-CA"/>
        </w:rPr>
      </w:pPr>
    </w:p>
    <w:tbl>
      <w:tblPr>
        <w:tblStyle w:val="TableGrid"/>
        <w:tblW w:w="0" w:type="auto"/>
        <w:tblLayout w:type="fixed"/>
        <w:tblLook w:val="06A0" w:firstRow="1" w:lastRow="0" w:firstColumn="1" w:lastColumn="0" w:noHBand="1" w:noVBand="1"/>
      </w:tblPr>
      <w:tblGrid>
        <w:gridCol w:w="3186"/>
        <w:gridCol w:w="1970"/>
        <w:gridCol w:w="1970"/>
        <w:gridCol w:w="1889"/>
      </w:tblGrid>
      <w:tr w:rsidR="0DC526CC" w14:paraId="33D1DF73" w14:textId="77777777" w:rsidTr="0DC526CC">
        <w:trPr>
          <w:trHeight w:val="600"/>
        </w:trPr>
        <w:tc>
          <w:tcPr>
            <w:tcW w:w="3186" w:type="dxa"/>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C5F5F"/>
          </w:tcPr>
          <w:p w14:paraId="799177F7" w14:textId="4ED185F1" w:rsidR="0DC526CC" w:rsidRPr="00BD7799" w:rsidRDefault="0DC526CC" w:rsidP="0DC526CC">
            <w:pPr>
              <w:spacing w:line="240" w:lineRule="exact"/>
              <w:rPr>
                <w:rFonts w:ascii="Calibri" w:eastAsia="Calibri" w:hAnsi="Calibri" w:cs="Calibri"/>
                <w:b/>
                <w:bCs/>
                <w:color w:val="FFFFFF" w:themeColor="background1"/>
                <w:lang w:val="fr-CA"/>
              </w:rPr>
            </w:pPr>
          </w:p>
        </w:tc>
        <w:tc>
          <w:tcPr>
            <w:tcW w:w="1970" w:type="dxa"/>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C5F5F"/>
          </w:tcPr>
          <w:p w14:paraId="49043548" w14:textId="79AD2EC6" w:rsidR="0DC526CC" w:rsidRDefault="0DC526CC" w:rsidP="0DC526CC">
            <w:pPr>
              <w:spacing w:line="240" w:lineRule="exact"/>
              <w:jc w:val="center"/>
              <w:rPr>
                <w:rFonts w:ascii="Calibri" w:eastAsia="Calibri" w:hAnsi="Calibri" w:cs="Calibri"/>
                <w:b/>
                <w:bCs/>
                <w:color w:val="FFFFFF" w:themeColor="background1"/>
                <w:lang w:val="en-US"/>
              </w:rPr>
            </w:pPr>
            <w:r w:rsidRPr="0DC526CC">
              <w:rPr>
                <w:rFonts w:ascii="Calibri" w:eastAsia="Calibri" w:hAnsi="Calibri" w:cs="Calibri"/>
                <w:b/>
                <w:bCs/>
                <w:color w:val="FFFFFF" w:themeColor="background1"/>
                <w:lang w:val="en-CA"/>
              </w:rPr>
              <w:t>Micro-Acquisition</w:t>
            </w:r>
          </w:p>
        </w:tc>
        <w:tc>
          <w:tcPr>
            <w:tcW w:w="1970" w:type="dxa"/>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C5F5F"/>
          </w:tcPr>
          <w:p w14:paraId="2DCE2C04" w14:textId="4337496F" w:rsidR="0DC526CC" w:rsidRDefault="0DC526CC" w:rsidP="0DC526CC">
            <w:pPr>
              <w:spacing w:line="240" w:lineRule="exact"/>
              <w:jc w:val="center"/>
              <w:rPr>
                <w:rFonts w:ascii="Calibri" w:eastAsia="Calibri" w:hAnsi="Calibri" w:cs="Calibri"/>
                <w:b/>
                <w:bCs/>
                <w:color w:val="FFFFFF" w:themeColor="background1"/>
                <w:lang w:val="en-CA"/>
              </w:rPr>
            </w:pPr>
            <w:r w:rsidRPr="0DC526CC">
              <w:rPr>
                <w:rFonts w:ascii="Calibri" w:eastAsia="Calibri" w:hAnsi="Calibri" w:cs="Calibri"/>
                <w:b/>
                <w:bCs/>
                <w:color w:val="FFFFFF" w:themeColor="background1"/>
                <w:lang w:val="en-CA"/>
              </w:rPr>
              <w:t>Sole Source</w:t>
            </w:r>
          </w:p>
        </w:tc>
        <w:tc>
          <w:tcPr>
            <w:tcW w:w="1889" w:type="dxa"/>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C5F5F"/>
          </w:tcPr>
          <w:p w14:paraId="1494ED14" w14:textId="7D518B32" w:rsidR="0DC526CC" w:rsidRDefault="0DC526CC" w:rsidP="0DC526CC">
            <w:pPr>
              <w:spacing w:line="240" w:lineRule="exact"/>
              <w:jc w:val="center"/>
              <w:rPr>
                <w:rFonts w:ascii="Calibri" w:eastAsia="Calibri" w:hAnsi="Calibri" w:cs="Calibri"/>
                <w:b/>
                <w:bCs/>
                <w:color w:val="FFFFFF" w:themeColor="background1"/>
                <w:lang w:val="en-US"/>
              </w:rPr>
            </w:pPr>
            <w:r w:rsidRPr="0DC526CC">
              <w:rPr>
                <w:rFonts w:ascii="Calibri" w:eastAsia="Calibri" w:hAnsi="Calibri" w:cs="Calibri"/>
                <w:b/>
                <w:bCs/>
                <w:color w:val="FFFFFF" w:themeColor="background1"/>
                <w:lang w:val="en-CA"/>
              </w:rPr>
              <w:t>Capacity on Demand</w:t>
            </w:r>
          </w:p>
        </w:tc>
      </w:tr>
      <w:tr w:rsidR="0DC526CC" w14:paraId="642D9ADB" w14:textId="77777777" w:rsidTr="0DC526CC">
        <w:trPr>
          <w:trHeight w:val="570"/>
        </w:trPr>
        <w:tc>
          <w:tcPr>
            <w:tcW w:w="3186" w:type="dxa"/>
            <w:tcBorders>
              <w:top w:val="single" w:sz="1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476EF299" w14:textId="4D5A8CC6" w:rsidR="0DC526CC" w:rsidRDefault="0DC526CC" w:rsidP="0DC526CC">
            <w:pPr>
              <w:spacing w:line="240" w:lineRule="exact"/>
              <w:rPr>
                <w:rFonts w:ascii="Calibri" w:eastAsia="Calibri" w:hAnsi="Calibri" w:cs="Calibri"/>
                <w:color w:val="000000" w:themeColor="text1"/>
                <w:lang w:val="en-US"/>
              </w:rPr>
            </w:pPr>
            <w:r w:rsidRPr="0DC526CC">
              <w:rPr>
                <w:rFonts w:ascii="Calibri" w:eastAsia="Calibri" w:hAnsi="Calibri" w:cs="Calibri"/>
                <w:color w:val="000000" w:themeColor="text1"/>
                <w:lang w:val="en-CA"/>
              </w:rPr>
              <w:t xml:space="preserve">Has to </w:t>
            </w:r>
            <w:proofErr w:type="gramStart"/>
            <w:r w:rsidRPr="0DC526CC">
              <w:rPr>
                <w:rFonts w:ascii="Calibri" w:eastAsia="Calibri" w:hAnsi="Calibri" w:cs="Calibri"/>
                <w:color w:val="000000" w:themeColor="text1"/>
                <w:lang w:val="en-CA"/>
              </w:rPr>
              <w:t>be processed</w:t>
            </w:r>
            <w:proofErr w:type="gramEnd"/>
            <w:r w:rsidRPr="0DC526CC">
              <w:rPr>
                <w:rFonts w:ascii="Calibri" w:eastAsia="Calibri" w:hAnsi="Calibri" w:cs="Calibri"/>
                <w:color w:val="000000" w:themeColor="text1"/>
                <w:lang w:val="en-CA"/>
              </w:rPr>
              <w:t xml:space="preserve"> by procurement?</w:t>
            </w:r>
          </w:p>
        </w:tc>
        <w:tc>
          <w:tcPr>
            <w:tcW w:w="1970" w:type="dxa"/>
            <w:tcBorders>
              <w:top w:val="single" w:sz="1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615B092B" w14:textId="5DF14CF1"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No</w:t>
            </w:r>
          </w:p>
        </w:tc>
        <w:tc>
          <w:tcPr>
            <w:tcW w:w="1970" w:type="dxa"/>
            <w:tcBorders>
              <w:top w:val="single" w:sz="1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58423C86" w14:textId="795FC354"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Yes</w:t>
            </w:r>
          </w:p>
        </w:tc>
        <w:tc>
          <w:tcPr>
            <w:tcW w:w="1889" w:type="dxa"/>
            <w:tcBorders>
              <w:top w:val="single" w:sz="1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6C4B23B6" w14:textId="3DD97C50"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Yes</w:t>
            </w:r>
          </w:p>
        </w:tc>
      </w:tr>
      <w:tr w:rsidR="0DC526CC" w14:paraId="5B70CD19" w14:textId="77777777" w:rsidTr="0DC526CC">
        <w:trPr>
          <w:trHeight w:val="570"/>
        </w:trPr>
        <w:tc>
          <w:tcPr>
            <w:tcW w:w="318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5634C62F" w14:textId="6EE50D61" w:rsidR="0DC526CC" w:rsidRDefault="0DC526CC" w:rsidP="0DC526CC">
            <w:pPr>
              <w:spacing w:line="240" w:lineRule="exact"/>
              <w:rPr>
                <w:rFonts w:ascii="Calibri" w:eastAsia="Calibri" w:hAnsi="Calibri" w:cs="Calibri"/>
                <w:color w:val="000000" w:themeColor="text1"/>
                <w:lang w:val="en-US"/>
              </w:rPr>
            </w:pPr>
            <w:r w:rsidRPr="0DC526CC">
              <w:rPr>
                <w:rFonts w:ascii="Calibri" w:eastAsia="Calibri" w:hAnsi="Calibri" w:cs="Calibri"/>
                <w:color w:val="000000" w:themeColor="text1"/>
                <w:lang w:val="en-CA"/>
              </w:rPr>
              <w:t>Paid via</w:t>
            </w:r>
          </w:p>
        </w:tc>
        <w:tc>
          <w:tcPr>
            <w:tcW w:w="1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040303F6" w14:textId="45D3B8DB"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Credit card/PayPal</w:t>
            </w:r>
          </w:p>
        </w:tc>
        <w:tc>
          <w:tcPr>
            <w:tcW w:w="1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40419B1B" w14:textId="0EE69262" w:rsidR="0DC526CC" w:rsidRDefault="0DC526CC" w:rsidP="0DC526CC">
            <w:pPr>
              <w:spacing w:line="240" w:lineRule="exact"/>
              <w:jc w:val="center"/>
              <w:rPr>
                <w:rFonts w:ascii="Calibri" w:eastAsia="Calibri" w:hAnsi="Calibri" w:cs="Calibri"/>
                <w:color w:val="000000" w:themeColor="text1"/>
                <w:lang w:val="en-CA"/>
              </w:rPr>
            </w:pPr>
            <w:r w:rsidRPr="0DC526CC">
              <w:rPr>
                <w:rFonts w:ascii="Calibri" w:eastAsia="Calibri" w:hAnsi="Calibri" w:cs="Calibri"/>
                <w:color w:val="000000" w:themeColor="text1"/>
                <w:lang w:val="en-CA"/>
              </w:rPr>
              <w:t>Direct Deposit</w:t>
            </w:r>
          </w:p>
        </w:tc>
        <w:tc>
          <w:tcPr>
            <w:tcW w:w="18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4C63DDE9" w14:textId="45A5A888"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Direct Deposit</w:t>
            </w:r>
          </w:p>
        </w:tc>
      </w:tr>
      <w:tr w:rsidR="0DC526CC" w14:paraId="4BE283E9" w14:textId="77777777" w:rsidTr="0DC526CC">
        <w:trPr>
          <w:trHeight w:val="570"/>
        </w:trPr>
        <w:tc>
          <w:tcPr>
            <w:tcW w:w="318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61947B6C" w14:textId="6A1B42D2" w:rsidR="0DC526CC" w:rsidRDefault="0DC526CC" w:rsidP="0DC526CC">
            <w:pPr>
              <w:spacing w:line="240" w:lineRule="exact"/>
              <w:rPr>
                <w:rFonts w:ascii="Calibri" w:eastAsia="Calibri" w:hAnsi="Calibri" w:cs="Calibri"/>
                <w:color w:val="000000" w:themeColor="text1"/>
                <w:lang w:val="en-US"/>
              </w:rPr>
            </w:pPr>
            <w:r w:rsidRPr="0DC526CC">
              <w:rPr>
                <w:rFonts w:ascii="Calibri" w:eastAsia="Calibri" w:hAnsi="Calibri" w:cs="Calibri"/>
                <w:color w:val="000000" w:themeColor="text1"/>
                <w:lang w:val="en-CA"/>
              </w:rPr>
              <w:t>Client limited to small pool of resources they know</w:t>
            </w:r>
          </w:p>
        </w:tc>
        <w:tc>
          <w:tcPr>
            <w:tcW w:w="1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06A57EFA" w14:textId="0485F34E"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No</w:t>
            </w:r>
          </w:p>
        </w:tc>
        <w:tc>
          <w:tcPr>
            <w:tcW w:w="1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05A9E311" w14:textId="4F6A6A3C"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Yes</w:t>
            </w:r>
          </w:p>
        </w:tc>
        <w:tc>
          <w:tcPr>
            <w:tcW w:w="18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CD2D2"/>
          </w:tcPr>
          <w:p w14:paraId="2B8A52BF" w14:textId="1EA5CD96"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No</w:t>
            </w:r>
          </w:p>
        </w:tc>
      </w:tr>
      <w:tr w:rsidR="0DC526CC" w14:paraId="6ECF14FC" w14:textId="77777777" w:rsidTr="0DC526CC">
        <w:trPr>
          <w:trHeight w:val="570"/>
        </w:trPr>
        <w:tc>
          <w:tcPr>
            <w:tcW w:w="318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22B5666E" w14:textId="52E15E8C" w:rsidR="0DC526CC" w:rsidRDefault="0DC526CC" w:rsidP="0DC526CC">
            <w:pPr>
              <w:spacing w:line="240" w:lineRule="exact"/>
              <w:rPr>
                <w:rFonts w:ascii="Calibri" w:eastAsia="Calibri" w:hAnsi="Calibri" w:cs="Calibri"/>
                <w:color w:val="000000" w:themeColor="text1"/>
                <w:lang w:val="en-CA"/>
              </w:rPr>
            </w:pPr>
            <w:r w:rsidRPr="0DC526CC">
              <w:rPr>
                <w:rFonts w:ascii="Calibri" w:eastAsia="Calibri" w:hAnsi="Calibri" w:cs="Calibri"/>
                <w:color w:val="000000" w:themeColor="text1"/>
                <w:lang w:val="en-CA"/>
              </w:rPr>
              <w:t>Small companies/freelancers can apply</w:t>
            </w:r>
          </w:p>
        </w:tc>
        <w:tc>
          <w:tcPr>
            <w:tcW w:w="1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1B2EE867" w14:textId="75FF990A"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Yes</w:t>
            </w:r>
          </w:p>
        </w:tc>
        <w:tc>
          <w:tcPr>
            <w:tcW w:w="1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0DC11D81" w14:textId="08B9AAFC"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Yes</w:t>
            </w:r>
          </w:p>
        </w:tc>
        <w:tc>
          <w:tcPr>
            <w:tcW w:w="18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7EAEA"/>
          </w:tcPr>
          <w:p w14:paraId="3FA2F7F5" w14:textId="7A41F346" w:rsidR="0DC526CC" w:rsidRDefault="0DC526CC" w:rsidP="0DC526CC">
            <w:pPr>
              <w:spacing w:line="240" w:lineRule="exact"/>
              <w:jc w:val="center"/>
              <w:rPr>
                <w:rFonts w:ascii="Calibri" w:eastAsia="Calibri" w:hAnsi="Calibri" w:cs="Calibri"/>
                <w:color w:val="000000" w:themeColor="text1"/>
                <w:lang w:val="en-US"/>
              </w:rPr>
            </w:pPr>
            <w:r w:rsidRPr="0DC526CC">
              <w:rPr>
                <w:rFonts w:ascii="Calibri" w:eastAsia="Calibri" w:hAnsi="Calibri" w:cs="Calibri"/>
                <w:color w:val="000000" w:themeColor="text1"/>
                <w:lang w:val="en-CA"/>
              </w:rPr>
              <w:t>No</w:t>
            </w:r>
          </w:p>
        </w:tc>
      </w:tr>
    </w:tbl>
    <w:p w14:paraId="25B9A567" w14:textId="0CE99161" w:rsidR="0DC526CC" w:rsidRDefault="0DC526CC" w:rsidP="0DC526CC">
      <w:pPr>
        <w:ind w:hanging="810"/>
      </w:pPr>
    </w:p>
    <w:sectPr w:rsidR="0DC526CC" w:rsidSect="00500205">
      <w:headerReference w:type="default"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33B11C" w16cex:dateUtc="2022-03-15T13:47:01.411Z"/>
  <w16cex:commentExtensible w16cex:durableId="7D2B9EB6" w16cex:dateUtc="2022-03-02T21:06:15.673Z"/>
  <w16cex:commentExtensible w16cex:durableId="2F981A64" w16cex:dateUtc="2022-03-15T13:48:10.882Z"/>
  <w16cex:commentExtensible w16cex:durableId="5B9E1285" w16cex:dateUtc="2022-03-10T15:17:58.99Z"/>
  <w16cex:commentExtensible w16cex:durableId="4C00BEB5" w16cex:dateUtc="2022-03-03T17:11:28.557Z"/>
  <w16cex:commentExtensible w16cex:durableId="257172D2" w16cex:dateUtc="2022-03-03T20:57:38.827Z"/>
  <w16cex:commentExtensible w16cex:durableId="0C272D63" w16cex:dateUtc="2022-03-10T15:13:08.203Z"/>
  <w16cex:commentExtensible w16cex:durableId="33D0AFE1" w16cex:dateUtc="2022-03-04T14:26:29.576Z"/>
  <w16cex:commentExtensible w16cex:durableId="48E226DD" w16cex:dateUtc="2022-03-04T18:33:34.51Z"/>
  <w16cex:commentExtensible w16cex:durableId="77F7048B" w16cex:dateUtc="2022-03-04T18:33:44.53Z"/>
  <w16cex:commentExtensible w16cex:durableId="2E12E50A" w16cex:dateUtc="2022-03-04T22:49:16.955Z"/>
  <w16cex:commentExtensible w16cex:durableId="042090AC" w16cex:dateUtc="2022-03-15T13:41:28.924Z"/>
  <w16cex:commentExtensible w16cex:durableId="3B7EA67D" w16cex:dateUtc="2022-03-15T13:40:28.09Z"/>
  <w16cex:commentExtensible w16cex:durableId="1DC3CB8C" w16cex:dateUtc="2022-03-10T15:48:49.264Z"/>
  <w16cex:commentExtensible w16cex:durableId="3907D817" w16cex:dateUtc="2022-03-15T14:09:39.538Z"/>
  <w16cex:commentExtensible w16cex:durableId="34FE765F" w16cex:dateUtc="2022-03-15T20:24:10.048Z"/>
  <w16cex:commentExtensible w16cex:durableId="2E1B53C5" w16cex:dateUtc="2022-03-15T20:36:06.035Z"/>
  <w16cex:commentExtensible w16cex:durableId="0503EFF7" w16cex:dateUtc="2022-03-15T20:49:45.609Z"/>
  <w16cex:commentExtensible w16cex:durableId="237122AE" w16cex:dateUtc="2022-03-15T20:59:35.495Z"/>
  <w16cex:commentExtensible w16cex:durableId="00E8F09D" w16cex:dateUtc="2022-03-15T21:02:27.216Z"/>
  <w16cex:commentExtensible w16cex:durableId="6C6D9CB9" w16cex:dateUtc="2022-03-15T21:31:31.128Z"/>
  <w16cex:commentExtensible w16cex:durableId="544FACF7" w16cex:dateUtc="2022-03-15T21:32:22.826Z"/>
  <w16cex:commentExtensible w16cex:durableId="0D22D619" w16cex:dateUtc="2022-03-16T12:12:11.904Z"/>
  <w16cex:commentExtensible w16cex:durableId="28ADB8AD" w16cex:dateUtc="2022-03-16T12:13:48.649Z"/>
  <w16cex:commentExtensible w16cex:durableId="5F1C6C8A" w16cex:dateUtc="2022-03-16T18:29:17.642Z"/>
  <w16cex:commentExtensible w16cex:durableId="7603E33D" w16cex:dateUtc="2022-03-16T18:31:01.313Z"/>
  <w16cex:commentExtensible w16cex:durableId="0350C412" w16cex:dateUtc="2022-03-10T15:20:19.371Z"/>
  <w16cex:commentExtensible w16cex:durableId="2191CFCE" w16cex:dateUtc="2022-03-15T20:37:00.255Z"/>
  <w16cex:commentExtensible w16cex:durableId="09FD9549" w16cex:dateUtc="2022-03-15T13:43:40.302Z"/>
  <w16cex:commentExtensible w16cex:durableId="67B1B8BB" w16cex:dateUtc="2022-03-15T20:38:17.277Z"/>
</w16cex:commentsExtensible>
</file>

<file path=word/commentsIds.xml><?xml version="1.0" encoding="utf-8"?>
<w16cid:commentsIds xmlns:mc="http://schemas.openxmlformats.org/markup-compatibility/2006" xmlns:w16cid="http://schemas.microsoft.com/office/word/2016/wordml/cid" mc:Ignorable="w16cid">
  <w16cid:commentId w16cid:paraId="0575E153" w16cid:durableId="7D2B9EB6"/>
  <w16cid:commentId w16cid:paraId="4CD3F28A" w16cid:durableId="0A82000C"/>
  <w16cid:commentId w16cid:paraId="1658D041" w16cid:durableId="40BCD7F1"/>
  <w16cid:commentId w16cid:paraId="57D755EC" w16cid:durableId="26572EC1"/>
  <w16cid:commentId w16cid:paraId="167FE6C1" w16cid:durableId="4D1E13E4"/>
  <w16cid:commentId w16cid:paraId="35EB3894" w16cid:durableId="4C00BEB5"/>
  <w16cid:commentId w16cid:paraId="790D594A" w16cid:durableId="257172D2"/>
  <w16cid:commentId w16cid:paraId="6CF47E73" w16cid:durableId="33D0AFE1"/>
  <w16cid:commentId w16cid:paraId="70ECCB32" w16cid:durableId="48E226DD"/>
  <w16cid:commentId w16cid:paraId="4B60E0F1" w16cid:durableId="77F7048B"/>
  <w16cid:commentId w16cid:paraId="021A24B1" w16cid:durableId="2E12E50A"/>
  <w16cid:commentId w16cid:paraId="07B844D7" w16cid:durableId="0C272D63"/>
  <w16cid:commentId w16cid:paraId="1DFC2B6D" w16cid:durableId="5B9E1285"/>
  <w16cid:commentId w16cid:paraId="48B7C496" w16cid:durableId="1DC3CB8C"/>
  <w16cid:commentId w16cid:paraId="4C528E30" w16cid:durableId="3B7EA67D"/>
  <w16cid:commentId w16cid:paraId="7E643F87" w16cid:durableId="042090AC"/>
  <w16cid:commentId w16cid:paraId="701594AF" w16cid:durableId="2C33B11C"/>
  <w16cid:commentId w16cid:paraId="3F87BD84" w16cid:durableId="2F981A64"/>
  <w16cid:commentId w16cid:paraId="3A50F109" w16cid:durableId="3907D817"/>
  <w16cid:commentId w16cid:paraId="1F286DCD" w16cid:durableId="34FE765F"/>
  <w16cid:commentId w16cid:paraId="2BBDB48C" w16cid:durableId="2E1B53C5"/>
  <w16cid:commentId w16cid:paraId="60D0C1ED" w16cid:durableId="0503EFF7"/>
  <w16cid:commentId w16cid:paraId="3AA2FD36" w16cid:durableId="237122AE"/>
  <w16cid:commentId w16cid:paraId="58CB91D7" w16cid:durableId="00E8F09D"/>
  <w16cid:commentId w16cid:paraId="2963665F" w16cid:durableId="6C6D9CB9"/>
  <w16cid:commentId w16cid:paraId="660A0293" w16cid:durableId="544FACF7"/>
  <w16cid:commentId w16cid:paraId="2ED1A519" w16cid:durableId="0D22D619"/>
  <w16cid:commentId w16cid:paraId="057CB977" w16cid:durableId="28ADB8AD"/>
  <w16cid:commentId w16cid:paraId="6F8492E4" w16cid:durableId="5F1C6C8A"/>
  <w16cid:commentId w16cid:paraId="41A00426" w16cid:durableId="7603E33D"/>
  <w16cid:commentId w16cid:paraId="7D667202" w16cid:durableId="0350C412"/>
  <w16cid:commentId w16cid:paraId="3D21D2BA" w16cid:durableId="2191CFCE"/>
  <w16cid:commentId w16cid:paraId="0175549A" w16cid:durableId="09FD9549"/>
  <w16cid:commentId w16cid:paraId="14D44761" w16cid:durableId="67B1B8B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0B29A" w14:textId="77777777" w:rsidR="00BB74F8" w:rsidRDefault="00BB74F8">
      <w:pPr>
        <w:spacing w:after="0" w:line="240" w:lineRule="auto"/>
      </w:pPr>
      <w:r>
        <w:separator/>
      </w:r>
    </w:p>
  </w:endnote>
  <w:endnote w:type="continuationSeparator" w:id="0">
    <w:p w14:paraId="379E5AB2" w14:textId="77777777" w:rsidR="00BB74F8" w:rsidRDefault="00BB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03637"/>
      <w:docPartObj>
        <w:docPartGallery w:val="Page Numbers (Bottom of Page)"/>
        <w:docPartUnique/>
      </w:docPartObj>
    </w:sdtPr>
    <w:sdtEndPr>
      <w:rPr>
        <w:noProof/>
      </w:rPr>
    </w:sdtEndPr>
    <w:sdtContent>
      <w:p w14:paraId="3B385B41" w14:textId="4DB34AF9" w:rsidR="0037735D" w:rsidRDefault="0037735D">
        <w:pPr>
          <w:pStyle w:val="Footer"/>
          <w:jc w:val="right"/>
          <w:rPr>
            <w:ins w:id="87" w:author="Muston, Rachel [NC]" w:date="2022-03-04T17:59:00Z"/>
          </w:rPr>
        </w:pPr>
        <w:ins w:id="88" w:author="Muston, Rachel [NC]" w:date="2022-03-04T17:59:00Z">
          <w:r>
            <w:fldChar w:fldCharType="begin"/>
          </w:r>
          <w:r>
            <w:instrText xml:space="preserve"> PAGE   \* MERGEFORMAT </w:instrText>
          </w:r>
          <w:r>
            <w:fldChar w:fldCharType="separate"/>
          </w:r>
        </w:ins>
        <w:r w:rsidR="00294F44">
          <w:rPr>
            <w:noProof/>
          </w:rPr>
          <w:t>22</w:t>
        </w:r>
        <w:ins w:id="89" w:author="Muston, Rachel [NC]" w:date="2022-03-04T17:59:00Z">
          <w:r>
            <w:rPr>
              <w:noProof/>
            </w:rPr>
            <w:fldChar w:fldCharType="end"/>
          </w:r>
        </w:ins>
      </w:p>
    </w:sdtContent>
  </w:sdt>
  <w:p w14:paraId="34372131" w14:textId="7A1C56E5" w:rsidR="0037735D" w:rsidRDefault="0037735D" w:rsidP="00500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37735D" w14:paraId="05D48862" w14:textId="77777777" w:rsidTr="05502749">
      <w:tc>
        <w:tcPr>
          <w:tcW w:w="3005" w:type="dxa"/>
        </w:tcPr>
        <w:p w14:paraId="30B144CB" w14:textId="4777014E" w:rsidR="0037735D" w:rsidRDefault="0037735D" w:rsidP="05502749">
          <w:pPr>
            <w:pStyle w:val="Header"/>
            <w:ind w:left="-115"/>
          </w:pPr>
        </w:p>
      </w:tc>
      <w:tc>
        <w:tcPr>
          <w:tcW w:w="3005" w:type="dxa"/>
        </w:tcPr>
        <w:p w14:paraId="3017CF48" w14:textId="7407952E" w:rsidR="0037735D" w:rsidRDefault="0037735D" w:rsidP="05502749">
          <w:pPr>
            <w:pStyle w:val="Header"/>
            <w:jc w:val="center"/>
          </w:pPr>
        </w:p>
      </w:tc>
      <w:tc>
        <w:tcPr>
          <w:tcW w:w="3005" w:type="dxa"/>
        </w:tcPr>
        <w:p w14:paraId="50771B2A" w14:textId="06E5EECD" w:rsidR="0037735D" w:rsidRDefault="0037735D" w:rsidP="05502749">
          <w:pPr>
            <w:pStyle w:val="Header"/>
            <w:ind w:right="-115"/>
            <w:jc w:val="right"/>
          </w:pPr>
        </w:p>
      </w:tc>
    </w:tr>
  </w:tbl>
  <w:p w14:paraId="6C2D5D8A" w14:textId="2EF38ADA" w:rsidR="0037735D" w:rsidRDefault="0037735D" w:rsidP="05502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328A8" w14:textId="77777777" w:rsidR="00BB74F8" w:rsidRDefault="00BB74F8">
      <w:pPr>
        <w:spacing w:after="0" w:line="240" w:lineRule="auto"/>
      </w:pPr>
      <w:r>
        <w:separator/>
      </w:r>
    </w:p>
  </w:footnote>
  <w:footnote w:type="continuationSeparator" w:id="0">
    <w:p w14:paraId="6943D9EC" w14:textId="77777777" w:rsidR="00BB74F8" w:rsidRDefault="00BB74F8">
      <w:pPr>
        <w:spacing w:after="0" w:line="240" w:lineRule="auto"/>
      </w:pPr>
      <w:r>
        <w:continuationSeparator/>
      </w:r>
    </w:p>
  </w:footnote>
  <w:footnote w:id="1">
    <w:p w14:paraId="08103C20" w14:textId="0DA53738" w:rsidR="0037735D" w:rsidRDefault="0037735D" w:rsidP="33DCE699">
      <w:pPr>
        <w:pStyle w:val="FootnoteText"/>
        <w:rPr>
          <w:rFonts w:eastAsiaTheme="minorEastAsia"/>
          <w:color w:val="333333"/>
        </w:rPr>
      </w:pPr>
      <w:r w:rsidRPr="33DCE699">
        <w:rPr>
          <w:rStyle w:val="FootnoteReference"/>
          <w:rFonts w:eastAsiaTheme="minorEastAsia"/>
        </w:rPr>
        <w:footnoteRef/>
      </w:r>
      <w:r w:rsidRPr="33DCE699">
        <w:rPr>
          <w:rFonts w:eastAsiaTheme="minorEastAsia"/>
        </w:rPr>
        <w:t xml:space="preserve"> “</w:t>
      </w:r>
      <w:r w:rsidRPr="33DCE699">
        <w:rPr>
          <w:rFonts w:eastAsiaTheme="minorEastAsia"/>
          <w:color w:val="333333"/>
        </w:rPr>
        <w:t>Make all non-sensitive data, information, and new code developed in delivery of services open to the outside world for sharing and reuse under an open licence”</w:t>
      </w:r>
    </w:p>
  </w:footnote>
  <w:footnote w:id="2">
    <w:p w14:paraId="266D3495" w14:textId="69EED640" w:rsidR="0037735D" w:rsidRDefault="0037735D" w:rsidP="0DC526CC">
      <w:pPr>
        <w:pStyle w:val="FootnoteText"/>
      </w:pPr>
      <w:r w:rsidRPr="0DC526CC">
        <w:rPr>
          <w:rStyle w:val="FootnoteReference"/>
        </w:rPr>
        <w:footnoteRef/>
      </w:r>
      <w:r w:rsidRPr="0DC526CC">
        <w:t xml:space="preserve"> The GC Developers Exchange was a pilot procurement vehicle for open source code. It was led by PCO and </w:t>
      </w:r>
    </w:p>
  </w:footnote>
  <w:footnote w:id="3">
    <w:p w14:paraId="0270F62C" w14:textId="7E970CAE" w:rsidR="0037735D" w:rsidRDefault="0037735D" w:rsidP="0DC526CC">
      <w:pPr>
        <w:pStyle w:val="FootnoteText"/>
      </w:pPr>
      <w:r w:rsidRPr="0DC526CC">
        <w:rPr>
          <w:rStyle w:val="FootnoteReference"/>
        </w:rPr>
        <w:footnoteRef/>
      </w:r>
      <w:r w:rsidRPr="0DC526CC">
        <w:t xml:space="preserve"> </w:t>
      </w:r>
      <w:proofErr w:type="gramStart"/>
      <w:r w:rsidRPr="0DC526CC">
        <w:t>we</w:t>
      </w:r>
      <w:proofErr w:type="gramEnd"/>
      <w:r w:rsidRPr="0DC526CC">
        <w:t xml:space="preserve"> hadn’t included the need for the client rationale for each pass or fail they assigned to suppliers who applied.</w:t>
      </w:r>
    </w:p>
  </w:footnote>
  <w:footnote w:id="4">
    <w:p w14:paraId="1B4F8DB7" w14:textId="65640007" w:rsidR="0037735D" w:rsidRDefault="0037735D" w:rsidP="2EA8A83C">
      <w:pPr>
        <w:pStyle w:val="FootnoteText"/>
      </w:pPr>
      <w:r w:rsidRPr="2EA8A83C">
        <w:rPr>
          <w:rStyle w:val="FootnoteReference"/>
        </w:rPr>
        <w:footnoteRef/>
      </w:r>
      <w:r w:rsidRPr="2EA8A83C">
        <w:t xml:space="preserve"> </w:t>
      </w:r>
      <w:proofErr w:type="gramStart"/>
      <w:r>
        <w:t>development</w:t>
      </w:r>
      <w:proofErr w:type="gramEnd"/>
      <w:r>
        <w:t xml:space="preserve"> delays meant that the micro-acquisition website was launched only one week before.</w:t>
      </w:r>
    </w:p>
  </w:footnote>
  <w:footnote w:id="5">
    <w:p w14:paraId="7B2230C8" w14:textId="7F1B96D1" w:rsidR="0037735D" w:rsidRDefault="0037735D" w:rsidP="470D002D">
      <w:pPr>
        <w:pStyle w:val="FootnoteText"/>
        <w:rPr>
          <w:rFonts w:eastAsiaTheme="minorEastAsia"/>
          <w:color w:val="5C6369"/>
        </w:rPr>
      </w:pPr>
      <w:r w:rsidRPr="470D002D">
        <w:rPr>
          <w:rStyle w:val="FootnoteReference"/>
        </w:rPr>
        <w:footnoteRef/>
      </w:r>
      <w:r w:rsidRPr="470D002D">
        <w:t xml:space="preserve"> </w:t>
      </w:r>
      <w:r w:rsidRPr="470D002D">
        <w:rPr>
          <w:color w:val="000000" w:themeColor="text1"/>
        </w:rPr>
        <w:t xml:space="preserve">The </w:t>
      </w:r>
      <w:proofErr w:type="spellStart"/>
      <w:r w:rsidRPr="470D002D">
        <w:rPr>
          <w:color w:val="000000" w:themeColor="text1"/>
        </w:rPr>
        <w:t>Prosci</w:t>
      </w:r>
      <w:proofErr w:type="spellEnd"/>
      <w:r w:rsidRPr="470D002D">
        <w:rPr>
          <w:color w:val="000000" w:themeColor="text1"/>
        </w:rPr>
        <w:t xml:space="preserve"> change management framework uses the ADKAR</w:t>
      </w:r>
      <w:r w:rsidRPr="470D002D">
        <w:rPr>
          <w:rFonts w:eastAsiaTheme="minorEastAsia"/>
          <w:color w:val="000000" w:themeColor="text1"/>
        </w:rPr>
        <w:t xml:space="preserve"> ® Model to define outcomes required in individuals for change to be successful – Awareness, Desire, Knowledge, Ability and Reinforcement</w:t>
      </w:r>
    </w:p>
  </w:footnote>
  <w:footnote w:id="6">
    <w:p w14:paraId="31A9C49B" w14:textId="69F171F4" w:rsidR="0037735D" w:rsidRDefault="0037735D" w:rsidP="303DBD2E">
      <w:pPr>
        <w:pStyle w:val="FootnoteText"/>
      </w:pPr>
      <w:r w:rsidRPr="303DBD2E">
        <w:rPr>
          <w:rStyle w:val="FootnoteReference"/>
        </w:rPr>
        <w:footnoteRef/>
      </w:r>
      <w:r w:rsidRPr="303DBD2E">
        <w:t xml:space="preserve"> https://internal-red-tape-reduction-report.github.io/chapter-3/#the-problem-low-return-on-investment-on-low-dollar-value-service-contracts</w:t>
      </w:r>
    </w:p>
  </w:footnote>
  <w:footnote w:id="7">
    <w:p w14:paraId="20FF0617" w14:textId="4328C2F8" w:rsidR="0037735D" w:rsidRDefault="0037735D" w:rsidP="0DC526CC">
      <w:pPr>
        <w:pStyle w:val="FootnoteText"/>
      </w:pPr>
      <w:r w:rsidRPr="0DC526CC">
        <w:rPr>
          <w:rStyle w:val="FootnoteReference"/>
        </w:rPr>
        <w:footnoteRef/>
      </w:r>
      <w:r w:rsidRPr="0DC526CC">
        <w:t xml:space="preserve"> </w:t>
      </w:r>
      <w:r>
        <w:t>planned communications items included: an article in the departmental newsletter “Intersection” and tweeting from the CIO’s twitter account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00" w:type="dxa"/>
      <w:tblLayout w:type="fixed"/>
      <w:tblLook w:val="06A0" w:firstRow="1" w:lastRow="0" w:firstColumn="1" w:lastColumn="0" w:noHBand="1" w:noVBand="1"/>
    </w:tblPr>
    <w:tblGrid>
      <w:gridCol w:w="5245"/>
      <w:gridCol w:w="1150"/>
      <w:gridCol w:w="3005"/>
    </w:tblGrid>
    <w:tr w:rsidR="0037735D" w14:paraId="7DC67FBE" w14:textId="77777777" w:rsidTr="00BD7799">
      <w:tc>
        <w:tcPr>
          <w:tcW w:w="5245" w:type="dxa"/>
        </w:tcPr>
        <w:p w14:paraId="3EC02C07" w14:textId="5B2FB9B1" w:rsidR="0037735D" w:rsidRDefault="0037735D" w:rsidP="00500205">
          <w:pPr>
            <w:pStyle w:val="Header"/>
            <w:ind w:left="-115"/>
          </w:pPr>
          <w:r>
            <w:t>Micro-Acquisition pilot: Lessons Learned report - DRAFT</w:t>
          </w:r>
        </w:p>
      </w:tc>
      <w:tc>
        <w:tcPr>
          <w:tcW w:w="1150" w:type="dxa"/>
        </w:tcPr>
        <w:p w14:paraId="20759E7B" w14:textId="3D1BA590" w:rsidR="0037735D" w:rsidRDefault="0037735D" w:rsidP="00500205">
          <w:pPr>
            <w:pStyle w:val="Header"/>
            <w:jc w:val="center"/>
          </w:pPr>
        </w:p>
      </w:tc>
      <w:tc>
        <w:tcPr>
          <w:tcW w:w="3005" w:type="dxa"/>
        </w:tcPr>
        <w:p w14:paraId="409F6A05" w14:textId="679809D6" w:rsidR="0037735D" w:rsidRDefault="0037735D" w:rsidP="00500205">
          <w:pPr>
            <w:pStyle w:val="Header"/>
            <w:ind w:right="-115"/>
            <w:jc w:val="right"/>
          </w:pPr>
          <w:r>
            <w:t>Unclassified</w:t>
          </w:r>
        </w:p>
      </w:tc>
    </w:tr>
  </w:tbl>
  <w:p w14:paraId="4FAE694B" w14:textId="1648914F" w:rsidR="0037735D" w:rsidRDefault="0037735D" w:rsidP="00500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37735D" w14:paraId="15E76D6E" w14:textId="77777777" w:rsidTr="05502749">
      <w:tc>
        <w:tcPr>
          <w:tcW w:w="3005" w:type="dxa"/>
        </w:tcPr>
        <w:p w14:paraId="5CB6DE4C" w14:textId="332D15F5" w:rsidR="0037735D" w:rsidRDefault="0037735D" w:rsidP="05502749">
          <w:pPr>
            <w:pStyle w:val="Header"/>
            <w:ind w:left="-115"/>
          </w:pPr>
        </w:p>
      </w:tc>
      <w:tc>
        <w:tcPr>
          <w:tcW w:w="3005" w:type="dxa"/>
        </w:tcPr>
        <w:p w14:paraId="158AA361" w14:textId="4742CC8A" w:rsidR="0037735D" w:rsidRDefault="0037735D" w:rsidP="05502749">
          <w:pPr>
            <w:pStyle w:val="Header"/>
            <w:jc w:val="center"/>
          </w:pPr>
        </w:p>
      </w:tc>
      <w:tc>
        <w:tcPr>
          <w:tcW w:w="3005" w:type="dxa"/>
        </w:tcPr>
        <w:p w14:paraId="66DC528F" w14:textId="12708F26" w:rsidR="0037735D" w:rsidRDefault="0037735D" w:rsidP="05502749">
          <w:pPr>
            <w:pStyle w:val="Header"/>
            <w:ind w:right="-115"/>
            <w:jc w:val="right"/>
          </w:pPr>
        </w:p>
      </w:tc>
    </w:tr>
  </w:tbl>
  <w:p w14:paraId="183D24A1" w14:textId="654F464E" w:rsidR="0037735D" w:rsidRDefault="0037735D" w:rsidP="05502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2306"/>
    <w:multiLevelType w:val="hybridMultilevel"/>
    <w:tmpl w:val="BDAADA12"/>
    <w:lvl w:ilvl="0" w:tplc="6824CD42">
      <w:start w:val="1"/>
      <w:numFmt w:val="bullet"/>
      <w:lvlText w:val=""/>
      <w:lvlJc w:val="left"/>
      <w:pPr>
        <w:ind w:left="720" w:hanging="360"/>
      </w:pPr>
      <w:rPr>
        <w:rFonts w:ascii="Symbol" w:hAnsi="Symbol" w:hint="default"/>
      </w:rPr>
    </w:lvl>
    <w:lvl w:ilvl="1" w:tplc="17A45020">
      <w:start w:val="1"/>
      <w:numFmt w:val="bullet"/>
      <w:lvlText w:val="o"/>
      <w:lvlJc w:val="left"/>
      <w:pPr>
        <w:ind w:left="1440" w:hanging="360"/>
      </w:pPr>
      <w:rPr>
        <w:rFonts w:ascii="Courier New" w:hAnsi="Courier New" w:hint="default"/>
      </w:rPr>
    </w:lvl>
    <w:lvl w:ilvl="2" w:tplc="63F6443C">
      <w:start w:val="1"/>
      <w:numFmt w:val="bullet"/>
      <w:lvlText w:val=""/>
      <w:lvlJc w:val="left"/>
      <w:pPr>
        <w:ind w:left="2160" w:hanging="360"/>
      </w:pPr>
      <w:rPr>
        <w:rFonts w:ascii="Wingdings" w:hAnsi="Wingdings" w:hint="default"/>
      </w:rPr>
    </w:lvl>
    <w:lvl w:ilvl="3" w:tplc="03A42BD0">
      <w:start w:val="1"/>
      <w:numFmt w:val="bullet"/>
      <w:lvlText w:val=""/>
      <w:lvlJc w:val="left"/>
      <w:pPr>
        <w:ind w:left="2880" w:hanging="360"/>
      </w:pPr>
      <w:rPr>
        <w:rFonts w:ascii="Symbol" w:hAnsi="Symbol" w:hint="default"/>
      </w:rPr>
    </w:lvl>
    <w:lvl w:ilvl="4" w:tplc="29F621A8">
      <w:start w:val="1"/>
      <w:numFmt w:val="bullet"/>
      <w:lvlText w:val="o"/>
      <w:lvlJc w:val="left"/>
      <w:pPr>
        <w:ind w:left="3600" w:hanging="360"/>
      </w:pPr>
      <w:rPr>
        <w:rFonts w:ascii="Courier New" w:hAnsi="Courier New" w:hint="default"/>
      </w:rPr>
    </w:lvl>
    <w:lvl w:ilvl="5" w:tplc="898C5E34">
      <w:start w:val="1"/>
      <w:numFmt w:val="bullet"/>
      <w:lvlText w:val=""/>
      <w:lvlJc w:val="left"/>
      <w:pPr>
        <w:ind w:left="4320" w:hanging="360"/>
      </w:pPr>
      <w:rPr>
        <w:rFonts w:ascii="Wingdings" w:hAnsi="Wingdings" w:hint="default"/>
      </w:rPr>
    </w:lvl>
    <w:lvl w:ilvl="6" w:tplc="74FC5952">
      <w:start w:val="1"/>
      <w:numFmt w:val="bullet"/>
      <w:lvlText w:val=""/>
      <w:lvlJc w:val="left"/>
      <w:pPr>
        <w:ind w:left="5040" w:hanging="360"/>
      </w:pPr>
      <w:rPr>
        <w:rFonts w:ascii="Symbol" w:hAnsi="Symbol" w:hint="default"/>
      </w:rPr>
    </w:lvl>
    <w:lvl w:ilvl="7" w:tplc="0776B8B0">
      <w:start w:val="1"/>
      <w:numFmt w:val="bullet"/>
      <w:lvlText w:val="o"/>
      <w:lvlJc w:val="left"/>
      <w:pPr>
        <w:ind w:left="5760" w:hanging="360"/>
      </w:pPr>
      <w:rPr>
        <w:rFonts w:ascii="Courier New" w:hAnsi="Courier New" w:hint="default"/>
      </w:rPr>
    </w:lvl>
    <w:lvl w:ilvl="8" w:tplc="D65043D8">
      <w:start w:val="1"/>
      <w:numFmt w:val="bullet"/>
      <w:lvlText w:val=""/>
      <w:lvlJc w:val="left"/>
      <w:pPr>
        <w:ind w:left="6480" w:hanging="360"/>
      </w:pPr>
      <w:rPr>
        <w:rFonts w:ascii="Wingdings" w:hAnsi="Wingdings" w:hint="default"/>
      </w:rPr>
    </w:lvl>
  </w:abstractNum>
  <w:abstractNum w:abstractNumId="1" w15:restartNumberingAfterBreak="0">
    <w:nsid w:val="027E45D2"/>
    <w:multiLevelType w:val="hybridMultilevel"/>
    <w:tmpl w:val="B0D8FB5C"/>
    <w:lvl w:ilvl="0" w:tplc="BB485D8A">
      <w:start w:val="1"/>
      <w:numFmt w:val="bullet"/>
      <w:lvlText w:val="-"/>
      <w:lvlJc w:val="left"/>
      <w:pPr>
        <w:ind w:left="720" w:hanging="360"/>
      </w:pPr>
      <w:rPr>
        <w:rFonts w:ascii="Calibri" w:hAnsi="Calibri" w:hint="default"/>
      </w:rPr>
    </w:lvl>
    <w:lvl w:ilvl="1" w:tplc="0D142C44">
      <w:start w:val="1"/>
      <w:numFmt w:val="bullet"/>
      <w:lvlText w:val="o"/>
      <w:lvlJc w:val="left"/>
      <w:pPr>
        <w:ind w:left="1440" w:hanging="360"/>
      </w:pPr>
      <w:rPr>
        <w:rFonts w:ascii="Courier New" w:hAnsi="Courier New" w:hint="default"/>
      </w:rPr>
    </w:lvl>
    <w:lvl w:ilvl="2" w:tplc="A2D8D700">
      <w:start w:val="1"/>
      <w:numFmt w:val="bullet"/>
      <w:lvlText w:val=""/>
      <w:lvlJc w:val="left"/>
      <w:pPr>
        <w:ind w:left="2160" w:hanging="360"/>
      </w:pPr>
      <w:rPr>
        <w:rFonts w:ascii="Wingdings" w:hAnsi="Wingdings" w:hint="default"/>
      </w:rPr>
    </w:lvl>
    <w:lvl w:ilvl="3" w:tplc="A9B4F3A2">
      <w:start w:val="1"/>
      <w:numFmt w:val="bullet"/>
      <w:lvlText w:val=""/>
      <w:lvlJc w:val="left"/>
      <w:pPr>
        <w:ind w:left="2880" w:hanging="360"/>
      </w:pPr>
      <w:rPr>
        <w:rFonts w:ascii="Symbol" w:hAnsi="Symbol" w:hint="default"/>
      </w:rPr>
    </w:lvl>
    <w:lvl w:ilvl="4" w:tplc="3D904FF2">
      <w:start w:val="1"/>
      <w:numFmt w:val="bullet"/>
      <w:lvlText w:val="o"/>
      <w:lvlJc w:val="left"/>
      <w:pPr>
        <w:ind w:left="3600" w:hanging="360"/>
      </w:pPr>
      <w:rPr>
        <w:rFonts w:ascii="Courier New" w:hAnsi="Courier New" w:hint="default"/>
      </w:rPr>
    </w:lvl>
    <w:lvl w:ilvl="5" w:tplc="6B725266">
      <w:start w:val="1"/>
      <w:numFmt w:val="bullet"/>
      <w:lvlText w:val=""/>
      <w:lvlJc w:val="left"/>
      <w:pPr>
        <w:ind w:left="4320" w:hanging="360"/>
      </w:pPr>
      <w:rPr>
        <w:rFonts w:ascii="Wingdings" w:hAnsi="Wingdings" w:hint="default"/>
      </w:rPr>
    </w:lvl>
    <w:lvl w:ilvl="6" w:tplc="8F20216E">
      <w:start w:val="1"/>
      <w:numFmt w:val="bullet"/>
      <w:lvlText w:val=""/>
      <w:lvlJc w:val="left"/>
      <w:pPr>
        <w:ind w:left="5040" w:hanging="360"/>
      </w:pPr>
      <w:rPr>
        <w:rFonts w:ascii="Symbol" w:hAnsi="Symbol" w:hint="default"/>
      </w:rPr>
    </w:lvl>
    <w:lvl w:ilvl="7" w:tplc="F954A51C">
      <w:start w:val="1"/>
      <w:numFmt w:val="bullet"/>
      <w:lvlText w:val="o"/>
      <w:lvlJc w:val="left"/>
      <w:pPr>
        <w:ind w:left="5760" w:hanging="360"/>
      </w:pPr>
      <w:rPr>
        <w:rFonts w:ascii="Courier New" w:hAnsi="Courier New" w:hint="default"/>
      </w:rPr>
    </w:lvl>
    <w:lvl w:ilvl="8" w:tplc="B46C2A2C">
      <w:start w:val="1"/>
      <w:numFmt w:val="bullet"/>
      <w:lvlText w:val=""/>
      <w:lvlJc w:val="left"/>
      <w:pPr>
        <w:ind w:left="6480" w:hanging="360"/>
      </w:pPr>
      <w:rPr>
        <w:rFonts w:ascii="Wingdings" w:hAnsi="Wingdings" w:hint="default"/>
      </w:rPr>
    </w:lvl>
  </w:abstractNum>
  <w:abstractNum w:abstractNumId="2" w15:restartNumberingAfterBreak="0">
    <w:nsid w:val="04E04112"/>
    <w:multiLevelType w:val="hybridMultilevel"/>
    <w:tmpl w:val="0510BAFE"/>
    <w:lvl w:ilvl="0" w:tplc="23A4B630">
      <w:start w:val="1"/>
      <w:numFmt w:val="bullet"/>
      <w:lvlText w:val=""/>
      <w:lvlJc w:val="left"/>
      <w:pPr>
        <w:ind w:left="720" w:hanging="360"/>
      </w:pPr>
      <w:rPr>
        <w:rFonts w:ascii="Symbol" w:hAnsi="Symbol" w:hint="default"/>
      </w:rPr>
    </w:lvl>
    <w:lvl w:ilvl="1" w:tplc="BFD87AB2">
      <w:start w:val="1"/>
      <w:numFmt w:val="bullet"/>
      <w:lvlText w:val="o"/>
      <w:lvlJc w:val="left"/>
      <w:pPr>
        <w:ind w:left="1440" w:hanging="360"/>
      </w:pPr>
      <w:rPr>
        <w:rFonts w:ascii="Courier New" w:hAnsi="Courier New" w:hint="default"/>
      </w:rPr>
    </w:lvl>
    <w:lvl w:ilvl="2" w:tplc="7C7E8ECE">
      <w:start w:val="1"/>
      <w:numFmt w:val="bullet"/>
      <w:lvlText w:val=""/>
      <w:lvlJc w:val="left"/>
      <w:pPr>
        <w:ind w:left="2160" w:hanging="360"/>
      </w:pPr>
      <w:rPr>
        <w:rFonts w:ascii="Wingdings" w:hAnsi="Wingdings" w:hint="default"/>
      </w:rPr>
    </w:lvl>
    <w:lvl w:ilvl="3" w:tplc="F54C0D2E">
      <w:start w:val="1"/>
      <w:numFmt w:val="bullet"/>
      <w:lvlText w:val=""/>
      <w:lvlJc w:val="left"/>
      <w:pPr>
        <w:ind w:left="2880" w:hanging="360"/>
      </w:pPr>
      <w:rPr>
        <w:rFonts w:ascii="Symbol" w:hAnsi="Symbol" w:hint="default"/>
      </w:rPr>
    </w:lvl>
    <w:lvl w:ilvl="4" w:tplc="180AAAB6">
      <w:start w:val="1"/>
      <w:numFmt w:val="bullet"/>
      <w:lvlText w:val="o"/>
      <w:lvlJc w:val="left"/>
      <w:pPr>
        <w:ind w:left="3600" w:hanging="360"/>
      </w:pPr>
      <w:rPr>
        <w:rFonts w:ascii="Courier New" w:hAnsi="Courier New" w:hint="default"/>
      </w:rPr>
    </w:lvl>
    <w:lvl w:ilvl="5" w:tplc="BACCD07E">
      <w:start w:val="1"/>
      <w:numFmt w:val="bullet"/>
      <w:lvlText w:val=""/>
      <w:lvlJc w:val="left"/>
      <w:pPr>
        <w:ind w:left="4320" w:hanging="360"/>
      </w:pPr>
      <w:rPr>
        <w:rFonts w:ascii="Wingdings" w:hAnsi="Wingdings" w:hint="default"/>
      </w:rPr>
    </w:lvl>
    <w:lvl w:ilvl="6" w:tplc="19786292">
      <w:start w:val="1"/>
      <w:numFmt w:val="bullet"/>
      <w:lvlText w:val=""/>
      <w:lvlJc w:val="left"/>
      <w:pPr>
        <w:ind w:left="5040" w:hanging="360"/>
      </w:pPr>
      <w:rPr>
        <w:rFonts w:ascii="Symbol" w:hAnsi="Symbol" w:hint="default"/>
      </w:rPr>
    </w:lvl>
    <w:lvl w:ilvl="7" w:tplc="FEEAE454">
      <w:start w:val="1"/>
      <w:numFmt w:val="bullet"/>
      <w:lvlText w:val="o"/>
      <w:lvlJc w:val="left"/>
      <w:pPr>
        <w:ind w:left="5760" w:hanging="360"/>
      </w:pPr>
      <w:rPr>
        <w:rFonts w:ascii="Courier New" w:hAnsi="Courier New" w:hint="default"/>
      </w:rPr>
    </w:lvl>
    <w:lvl w:ilvl="8" w:tplc="F656C7B8">
      <w:start w:val="1"/>
      <w:numFmt w:val="bullet"/>
      <w:lvlText w:val=""/>
      <w:lvlJc w:val="left"/>
      <w:pPr>
        <w:ind w:left="6480" w:hanging="360"/>
      </w:pPr>
      <w:rPr>
        <w:rFonts w:ascii="Wingdings" w:hAnsi="Wingdings" w:hint="default"/>
      </w:rPr>
    </w:lvl>
  </w:abstractNum>
  <w:abstractNum w:abstractNumId="3" w15:restartNumberingAfterBreak="0">
    <w:nsid w:val="24766C44"/>
    <w:multiLevelType w:val="hybridMultilevel"/>
    <w:tmpl w:val="593828E4"/>
    <w:lvl w:ilvl="0" w:tplc="39DE59D4">
      <w:start w:val="1"/>
      <w:numFmt w:val="bullet"/>
      <w:lvlText w:val=""/>
      <w:lvlJc w:val="left"/>
      <w:pPr>
        <w:ind w:left="720" w:hanging="360"/>
      </w:pPr>
      <w:rPr>
        <w:rFonts w:ascii="Symbol" w:hAnsi="Symbol" w:hint="default"/>
      </w:rPr>
    </w:lvl>
    <w:lvl w:ilvl="1" w:tplc="9B4672A2">
      <w:start w:val="1"/>
      <w:numFmt w:val="bullet"/>
      <w:lvlText w:val="o"/>
      <w:lvlJc w:val="left"/>
      <w:pPr>
        <w:ind w:left="1440" w:hanging="360"/>
      </w:pPr>
      <w:rPr>
        <w:rFonts w:ascii="Courier New" w:hAnsi="Courier New" w:hint="default"/>
      </w:rPr>
    </w:lvl>
    <w:lvl w:ilvl="2" w:tplc="51AC88AE">
      <w:start w:val="1"/>
      <w:numFmt w:val="bullet"/>
      <w:lvlText w:val=""/>
      <w:lvlJc w:val="left"/>
      <w:pPr>
        <w:ind w:left="2160" w:hanging="360"/>
      </w:pPr>
      <w:rPr>
        <w:rFonts w:ascii="Wingdings" w:hAnsi="Wingdings" w:hint="default"/>
      </w:rPr>
    </w:lvl>
    <w:lvl w:ilvl="3" w:tplc="F998FA84">
      <w:start w:val="1"/>
      <w:numFmt w:val="bullet"/>
      <w:lvlText w:val=""/>
      <w:lvlJc w:val="left"/>
      <w:pPr>
        <w:ind w:left="2880" w:hanging="360"/>
      </w:pPr>
      <w:rPr>
        <w:rFonts w:ascii="Symbol" w:hAnsi="Symbol" w:hint="default"/>
      </w:rPr>
    </w:lvl>
    <w:lvl w:ilvl="4" w:tplc="444ED1CC">
      <w:start w:val="1"/>
      <w:numFmt w:val="bullet"/>
      <w:lvlText w:val="o"/>
      <w:lvlJc w:val="left"/>
      <w:pPr>
        <w:ind w:left="3600" w:hanging="360"/>
      </w:pPr>
      <w:rPr>
        <w:rFonts w:ascii="Courier New" w:hAnsi="Courier New" w:hint="default"/>
      </w:rPr>
    </w:lvl>
    <w:lvl w:ilvl="5" w:tplc="065664E2">
      <w:start w:val="1"/>
      <w:numFmt w:val="bullet"/>
      <w:lvlText w:val=""/>
      <w:lvlJc w:val="left"/>
      <w:pPr>
        <w:ind w:left="4320" w:hanging="360"/>
      </w:pPr>
      <w:rPr>
        <w:rFonts w:ascii="Wingdings" w:hAnsi="Wingdings" w:hint="default"/>
      </w:rPr>
    </w:lvl>
    <w:lvl w:ilvl="6" w:tplc="A87C1A60">
      <w:start w:val="1"/>
      <w:numFmt w:val="bullet"/>
      <w:lvlText w:val=""/>
      <w:lvlJc w:val="left"/>
      <w:pPr>
        <w:ind w:left="5040" w:hanging="360"/>
      </w:pPr>
      <w:rPr>
        <w:rFonts w:ascii="Symbol" w:hAnsi="Symbol" w:hint="default"/>
      </w:rPr>
    </w:lvl>
    <w:lvl w:ilvl="7" w:tplc="569C2C02">
      <w:start w:val="1"/>
      <w:numFmt w:val="bullet"/>
      <w:lvlText w:val="o"/>
      <w:lvlJc w:val="left"/>
      <w:pPr>
        <w:ind w:left="5760" w:hanging="360"/>
      </w:pPr>
      <w:rPr>
        <w:rFonts w:ascii="Courier New" w:hAnsi="Courier New" w:hint="default"/>
      </w:rPr>
    </w:lvl>
    <w:lvl w:ilvl="8" w:tplc="A83C8FB8">
      <w:start w:val="1"/>
      <w:numFmt w:val="bullet"/>
      <w:lvlText w:val=""/>
      <w:lvlJc w:val="left"/>
      <w:pPr>
        <w:ind w:left="6480" w:hanging="360"/>
      </w:pPr>
      <w:rPr>
        <w:rFonts w:ascii="Wingdings" w:hAnsi="Wingdings" w:hint="default"/>
      </w:rPr>
    </w:lvl>
  </w:abstractNum>
  <w:abstractNum w:abstractNumId="4" w15:restartNumberingAfterBreak="0">
    <w:nsid w:val="28852859"/>
    <w:multiLevelType w:val="hybridMultilevel"/>
    <w:tmpl w:val="3648EFD8"/>
    <w:lvl w:ilvl="0" w:tplc="CF34A42E">
      <w:start w:val="1"/>
      <w:numFmt w:val="bullet"/>
      <w:lvlText w:val=""/>
      <w:lvlJc w:val="left"/>
      <w:pPr>
        <w:ind w:left="720" w:hanging="360"/>
      </w:pPr>
      <w:rPr>
        <w:rFonts w:ascii="Symbol" w:hAnsi="Symbol" w:hint="default"/>
      </w:rPr>
    </w:lvl>
    <w:lvl w:ilvl="1" w:tplc="05FABFD6">
      <w:start w:val="1"/>
      <w:numFmt w:val="bullet"/>
      <w:lvlText w:val="o"/>
      <w:lvlJc w:val="left"/>
      <w:pPr>
        <w:ind w:left="1440" w:hanging="360"/>
      </w:pPr>
      <w:rPr>
        <w:rFonts w:ascii="Courier New" w:hAnsi="Courier New" w:hint="default"/>
      </w:rPr>
    </w:lvl>
    <w:lvl w:ilvl="2" w:tplc="1084E924">
      <w:start w:val="1"/>
      <w:numFmt w:val="bullet"/>
      <w:lvlText w:val=""/>
      <w:lvlJc w:val="left"/>
      <w:pPr>
        <w:ind w:left="2160" w:hanging="360"/>
      </w:pPr>
      <w:rPr>
        <w:rFonts w:ascii="Wingdings" w:hAnsi="Wingdings" w:hint="default"/>
      </w:rPr>
    </w:lvl>
    <w:lvl w:ilvl="3" w:tplc="CF4632B8">
      <w:start w:val="1"/>
      <w:numFmt w:val="bullet"/>
      <w:lvlText w:val=""/>
      <w:lvlJc w:val="left"/>
      <w:pPr>
        <w:ind w:left="2880" w:hanging="360"/>
      </w:pPr>
      <w:rPr>
        <w:rFonts w:ascii="Symbol" w:hAnsi="Symbol" w:hint="default"/>
      </w:rPr>
    </w:lvl>
    <w:lvl w:ilvl="4" w:tplc="0B6C8378">
      <w:start w:val="1"/>
      <w:numFmt w:val="bullet"/>
      <w:lvlText w:val="o"/>
      <w:lvlJc w:val="left"/>
      <w:pPr>
        <w:ind w:left="3600" w:hanging="360"/>
      </w:pPr>
      <w:rPr>
        <w:rFonts w:ascii="Courier New" w:hAnsi="Courier New" w:hint="default"/>
      </w:rPr>
    </w:lvl>
    <w:lvl w:ilvl="5" w:tplc="28243FE6">
      <w:start w:val="1"/>
      <w:numFmt w:val="bullet"/>
      <w:lvlText w:val=""/>
      <w:lvlJc w:val="left"/>
      <w:pPr>
        <w:ind w:left="4320" w:hanging="360"/>
      </w:pPr>
      <w:rPr>
        <w:rFonts w:ascii="Wingdings" w:hAnsi="Wingdings" w:hint="default"/>
      </w:rPr>
    </w:lvl>
    <w:lvl w:ilvl="6" w:tplc="E592CA14">
      <w:start w:val="1"/>
      <w:numFmt w:val="bullet"/>
      <w:lvlText w:val=""/>
      <w:lvlJc w:val="left"/>
      <w:pPr>
        <w:ind w:left="5040" w:hanging="360"/>
      </w:pPr>
      <w:rPr>
        <w:rFonts w:ascii="Symbol" w:hAnsi="Symbol" w:hint="default"/>
      </w:rPr>
    </w:lvl>
    <w:lvl w:ilvl="7" w:tplc="F516E30A">
      <w:start w:val="1"/>
      <w:numFmt w:val="bullet"/>
      <w:lvlText w:val="o"/>
      <w:lvlJc w:val="left"/>
      <w:pPr>
        <w:ind w:left="5760" w:hanging="360"/>
      </w:pPr>
      <w:rPr>
        <w:rFonts w:ascii="Courier New" w:hAnsi="Courier New" w:hint="default"/>
      </w:rPr>
    </w:lvl>
    <w:lvl w:ilvl="8" w:tplc="9942F02C">
      <w:start w:val="1"/>
      <w:numFmt w:val="bullet"/>
      <w:lvlText w:val=""/>
      <w:lvlJc w:val="left"/>
      <w:pPr>
        <w:ind w:left="6480" w:hanging="360"/>
      </w:pPr>
      <w:rPr>
        <w:rFonts w:ascii="Wingdings" w:hAnsi="Wingdings" w:hint="default"/>
      </w:rPr>
    </w:lvl>
  </w:abstractNum>
  <w:abstractNum w:abstractNumId="5" w15:restartNumberingAfterBreak="0">
    <w:nsid w:val="2AB634A6"/>
    <w:multiLevelType w:val="hybridMultilevel"/>
    <w:tmpl w:val="1F6E2D4C"/>
    <w:lvl w:ilvl="0" w:tplc="2E3ABE84">
      <w:start w:val="1"/>
      <w:numFmt w:val="decimal"/>
      <w:lvlText w:val="%1."/>
      <w:lvlJc w:val="left"/>
      <w:pPr>
        <w:ind w:left="720" w:hanging="360"/>
      </w:pPr>
    </w:lvl>
    <w:lvl w:ilvl="1" w:tplc="627210F8">
      <w:start w:val="1"/>
      <w:numFmt w:val="lowerLetter"/>
      <w:lvlText w:val="%2."/>
      <w:lvlJc w:val="left"/>
      <w:pPr>
        <w:ind w:left="1440" w:hanging="360"/>
      </w:pPr>
    </w:lvl>
    <w:lvl w:ilvl="2" w:tplc="75FE3536">
      <w:start w:val="1"/>
      <w:numFmt w:val="lowerRoman"/>
      <w:lvlText w:val="%3."/>
      <w:lvlJc w:val="right"/>
      <w:pPr>
        <w:ind w:left="2160" w:hanging="180"/>
      </w:pPr>
    </w:lvl>
    <w:lvl w:ilvl="3" w:tplc="BCBCF616">
      <w:start w:val="1"/>
      <w:numFmt w:val="decimal"/>
      <w:lvlText w:val="%4."/>
      <w:lvlJc w:val="left"/>
      <w:pPr>
        <w:ind w:left="2880" w:hanging="360"/>
      </w:pPr>
    </w:lvl>
    <w:lvl w:ilvl="4" w:tplc="3760D0AE">
      <w:start w:val="1"/>
      <w:numFmt w:val="lowerLetter"/>
      <w:lvlText w:val="%5."/>
      <w:lvlJc w:val="left"/>
      <w:pPr>
        <w:ind w:left="3600" w:hanging="360"/>
      </w:pPr>
    </w:lvl>
    <w:lvl w:ilvl="5" w:tplc="46DA8250">
      <w:start w:val="1"/>
      <w:numFmt w:val="lowerRoman"/>
      <w:lvlText w:val="%6."/>
      <w:lvlJc w:val="right"/>
      <w:pPr>
        <w:ind w:left="4320" w:hanging="180"/>
      </w:pPr>
    </w:lvl>
    <w:lvl w:ilvl="6" w:tplc="D9508916">
      <w:start w:val="1"/>
      <w:numFmt w:val="decimal"/>
      <w:lvlText w:val="%7."/>
      <w:lvlJc w:val="left"/>
      <w:pPr>
        <w:ind w:left="5040" w:hanging="360"/>
      </w:pPr>
    </w:lvl>
    <w:lvl w:ilvl="7" w:tplc="77C42808">
      <w:start w:val="1"/>
      <w:numFmt w:val="lowerLetter"/>
      <w:lvlText w:val="%8."/>
      <w:lvlJc w:val="left"/>
      <w:pPr>
        <w:ind w:left="5760" w:hanging="360"/>
      </w:pPr>
    </w:lvl>
    <w:lvl w:ilvl="8" w:tplc="FF78319A">
      <w:start w:val="1"/>
      <w:numFmt w:val="lowerRoman"/>
      <w:lvlText w:val="%9."/>
      <w:lvlJc w:val="right"/>
      <w:pPr>
        <w:ind w:left="6480" w:hanging="180"/>
      </w:pPr>
    </w:lvl>
  </w:abstractNum>
  <w:abstractNum w:abstractNumId="6" w15:restartNumberingAfterBreak="0">
    <w:nsid w:val="2E4A7D39"/>
    <w:multiLevelType w:val="hybridMultilevel"/>
    <w:tmpl w:val="B1F2FE94"/>
    <w:lvl w:ilvl="0" w:tplc="176E3C96">
      <w:start w:val="1"/>
      <w:numFmt w:val="bullet"/>
      <w:lvlText w:val=""/>
      <w:lvlJc w:val="left"/>
      <w:pPr>
        <w:ind w:left="720" w:hanging="360"/>
      </w:pPr>
      <w:rPr>
        <w:rFonts w:ascii="Symbol" w:hAnsi="Symbol" w:hint="default"/>
      </w:rPr>
    </w:lvl>
    <w:lvl w:ilvl="1" w:tplc="A796A1E0">
      <w:start w:val="1"/>
      <w:numFmt w:val="bullet"/>
      <w:lvlText w:val="o"/>
      <w:lvlJc w:val="left"/>
      <w:pPr>
        <w:ind w:left="1440" w:hanging="360"/>
      </w:pPr>
      <w:rPr>
        <w:rFonts w:ascii="Courier New" w:hAnsi="Courier New" w:hint="default"/>
      </w:rPr>
    </w:lvl>
    <w:lvl w:ilvl="2" w:tplc="918AE3BA">
      <w:start w:val="1"/>
      <w:numFmt w:val="bullet"/>
      <w:lvlText w:val=""/>
      <w:lvlJc w:val="left"/>
      <w:pPr>
        <w:ind w:left="2160" w:hanging="360"/>
      </w:pPr>
      <w:rPr>
        <w:rFonts w:ascii="Wingdings" w:hAnsi="Wingdings" w:hint="default"/>
      </w:rPr>
    </w:lvl>
    <w:lvl w:ilvl="3" w:tplc="F92A60D0">
      <w:start w:val="1"/>
      <w:numFmt w:val="bullet"/>
      <w:lvlText w:val=""/>
      <w:lvlJc w:val="left"/>
      <w:pPr>
        <w:ind w:left="2880" w:hanging="360"/>
      </w:pPr>
      <w:rPr>
        <w:rFonts w:ascii="Symbol" w:hAnsi="Symbol" w:hint="default"/>
      </w:rPr>
    </w:lvl>
    <w:lvl w:ilvl="4" w:tplc="8A4AC0DA">
      <w:start w:val="1"/>
      <w:numFmt w:val="bullet"/>
      <w:lvlText w:val="o"/>
      <w:lvlJc w:val="left"/>
      <w:pPr>
        <w:ind w:left="3600" w:hanging="360"/>
      </w:pPr>
      <w:rPr>
        <w:rFonts w:ascii="Courier New" w:hAnsi="Courier New" w:hint="default"/>
      </w:rPr>
    </w:lvl>
    <w:lvl w:ilvl="5" w:tplc="E7C615B8">
      <w:start w:val="1"/>
      <w:numFmt w:val="bullet"/>
      <w:lvlText w:val=""/>
      <w:lvlJc w:val="left"/>
      <w:pPr>
        <w:ind w:left="4320" w:hanging="360"/>
      </w:pPr>
      <w:rPr>
        <w:rFonts w:ascii="Wingdings" w:hAnsi="Wingdings" w:hint="default"/>
      </w:rPr>
    </w:lvl>
    <w:lvl w:ilvl="6" w:tplc="9222C5A4">
      <w:start w:val="1"/>
      <w:numFmt w:val="bullet"/>
      <w:lvlText w:val=""/>
      <w:lvlJc w:val="left"/>
      <w:pPr>
        <w:ind w:left="5040" w:hanging="360"/>
      </w:pPr>
      <w:rPr>
        <w:rFonts w:ascii="Symbol" w:hAnsi="Symbol" w:hint="default"/>
      </w:rPr>
    </w:lvl>
    <w:lvl w:ilvl="7" w:tplc="B1E07594">
      <w:start w:val="1"/>
      <w:numFmt w:val="bullet"/>
      <w:lvlText w:val="o"/>
      <w:lvlJc w:val="left"/>
      <w:pPr>
        <w:ind w:left="5760" w:hanging="360"/>
      </w:pPr>
      <w:rPr>
        <w:rFonts w:ascii="Courier New" w:hAnsi="Courier New" w:hint="default"/>
      </w:rPr>
    </w:lvl>
    <w:lvl w:ilvl="8" w:tplc="25AC9E3C">
      <w:start w:val="1"/>
      <w:numFmt w:val="bullet"/>
      <w:lvlText w:val=""/>
      <w:lvlJc w:val="left"/>
      <w:pPr>
        <w:ind w:left="6480" w:hanging="360"/>
      </w:pPr>
      <w:rPr>
        <w:rFonts w:ascii="Wingdings" w:hAnsi="Wingdings" w:hint="default"/>
      </w:rPr>
    </w:lvl>
  </w:abstractNum>
  <w:abstractNum w:abstractNumId="7" w15:restartNumberingAfterBreak="0">
    <w:nsid w:val="302C5500"/>
    <w:multiLevelType w:val="hybridMultilevel"/>
    <w:tmpl w:val="4AB46B84"/>
    <w:lvl w:ilvl="0" w:tplc="47A043D4">
      <w:start w:val="1"/>
      <w:numFmt w:val="bullet"/>
      <w:lvlText w:val=""/>
      <w:lvlJc w:val="left"/>
      <w:pPr>
        <w:ind w:left="720" w:hanging="360"/>
      </w:pPr>
      <w:rPr>
        <w:rFonts w:ascii="Symbol" w:hAnsi="Symbol" w:hint="default"/>
      </w:rPr>
    </w:lvl>
    <w:lvl w:ilvl="1" w:tplc="AC7216A4">
      <w:start w:val="1"/>
      <w:numFmt w:val="bullet"/>
      <w:lvlText w:val="o"/>
      <w:lvlJc w:val="left"/>
      <w:pPr>
        <w:ind w:left="1440" w:hanging="360"/>
      </w:pPr>
      <w:rPr>
        <w:rFonts w:ascii="Courier New" w:hAnsi="Courier New" w:hint="default"/>
      </w:rPr>
    </w:lvl>
    <w:lvl w:ilvl="2" w:tplc="D144BE8E">
      <w:start w:val="1"/>
      <w:numFmt w:val="bullet"/>
      <w:lvlText w:val=""/>
      <w:lvlJc w:val="left"/>
      <w:pPr>
        <w:ind w:left="2160" w:hanging="360"/>
      </w:pPr>
      <w:rPr>
        <w:rFonts w:ascii="Wingdings" w:hAnsi="Wingdings" w:hint="default"/>
      </w:rPr>
    </w:lvl>
    <w:lvl w:ilvl="3" w:tplc="F03E3A64">
      <w:start w:val="1"/>
      <w:numFmt w:val="bullet"/>
      <w:lvlText w:val=""/>
      <w:lvlJc w:val="left"/>
      <w:pPr>
        <w:ind w:left="2880" w:hanging="360"/>
      </w:pPr>
      <w:rPr>
        <w:rFonts w:ascii="Symbol" w:hAnsi="Symbol" w:hint="default"/>
      </w:rPr>
    </w:lvl>
    <w:lvl w:ilvl="4" w:tplc="6F4C2BC6">
      <w:start w:val="1"/>
      <w:numFmt w:val="bullet"/>
      <w:lvlText w:val="o"/>
      <w:lvlJc w:val="left"/>
      <w:pPr>
        <w:ind w:left="3600" w:hanging="360"/>
      </w:pPr>
      <w:rPr>
        <w:rFonts w:ascii="Courier New" w:hAnsi="Courier New" w:hint="default"/>
      </w:rPr>
    </w:lvl>
    <w:lvl w:ilvl="5" w:tplc="D9DA29CC">
      <w:start w:val="1"/>
      <w:numFmt w:val="bullet"/>
      <w:lvlText w:val=""/>
      <w:lvlJc w:val="left"/>
      <w:pPr>
        <w:ind w:left="4320" w:hanging="360"/>
      </w:pPr>
      <w:rPr>
        <w:rFonts w:ascii="Wingdings" w:hAnsi="Wingdings" w:hint="default"/>
      </w:rPr>
    </w:lvl>
    <w:lvl w:ilvl="6" w:tplc="CDB8BFE4">
      <w:start w:val="1"/>
      <w:numFmt w:val="bullet"/>
      <w:lvlText w:val=""/>
      <w:lvlJc w:val="left"/>
      <w:pPr>
        <w:ind w:left="5040" w:hanging="360"/>
      </w:pPr>
      <w:rPr>
        <w:rFonts w:ascii="Symbol" w:hAnsi="Symbol" w:hint="default"/>
      </w:rPr>
    </w:lvl>
    <w:lvl w:ilvl="7" w:tplc="09FA3652">
      <w:start w:val="1"/>
      <w:numFmt w:val="bullet"/>
      <w:lvlText w:val="o"/>
      <w:lvlJc w:val="left"/>
      <w:pPr>
        <w:ind w:left="5760" w:hanging="360"/>
      </w:pPr>
      <w:rPr>
        <w:rFonts w:ascii="Courier New" w:hAnsi="Courier New" w:hint="default"/>
      </w:rPr>
    </w:lvl>
    <w:lvl w:ilvl="8" w:tplc="48183FA8">
      <w:start w:val="1"/>
      <w:numFmt w:val="bullet"/>
      <w:lvlText w:val=""/>
      <w:lvlJc w:val="left"/>
      <w:pPr>
        <w:ind w:left="6480" w:hanging="360"/>
      </w:pPr>
      <w:rPr>
        <w:rFonts w:ascii="Wingdings" w:hAnsi="Wingdings" w:hint="default"/>
      </w:rPr>
    </w:lvl>
  </w:abstractNum>
  <w:abstractNum w:abstractNumId="8" w15:restartNumberingAfterBreak="0">
    <w:nsid w:val="3BE87B0D"/>
    <w:multiLevelType w:val="hybridMultilevel"/>
    <w:tmpl w:val="D92E476E"/>
    <w:lvl w:ilvl="0" w:tplc="B554CBBE">
      <w:start w:val="1"/>
      <w:numFmt w:val="decimal"/>
      <w:lvlText w:val="%1."/>
      <w:lvlJc w:val="left"/>
      <w:pPr>
        <w:ind w:left="720" w:hanging="360"/>
      </w:pPr>
    </w:lvl>
    <w:lvl w:ilvl="1" w:tplc="E8A22DD6">
      <w:start w:val="1"/>
      <w:numFmt w:val="lowerLetter"/>
      <w:lvlText w:val="%2."/>
      <w:lvlJc w:val="left"/>
      <w:pPr>
        <w:ind w:left="1440" w:hanging="360"/>
      </w:pPr>
    </w:lvl>
    <w:lvl w:ilvl="2" w:tplc="D44E5178">
      <w:start w:val="1"/>
      <w:numFmt w:val="lowerRoman"/>
      <w:lvlText w:val="%3."/>
      <w:lvlJc w:val="right"/>
      <w:pPr>
        <w:ind w:left="2160" w:hanging="180"/>
      </w:pPr>
    </w:lvl>
    <w:lvl w:ilvl="3" w:tplc="D1A076AA">
      <w:start w:val="1"/>
      <w:numFmt w:val="decimal"/>
      <w:lvlText w:val="%4."/>
      <w:lvlJc w:val="left"/>
      <w:pPr>
        <w:ind w:left="2880" w:hanging="360"/>
      </w:pPr>
    </w:lvl>
    <w:lvl w:ilvl="4" w:tplc="E146DD3A">
      <w:start w:val="1"/>
      <w:numFmt w:val="lowerLetter"/>
      <w:lvlText w:val="%5."/>
      <w:lvlJc w:val="left"/>
      <w:pPr>
        <w:ind w:left="3600" w:hanging="360"/>
      </w:pPr>
    </w:lvl>
    <w:lvl w:ilvl="5" w:tplc="B3C8A934">
      <w:start w:val="1"/>
      <w:numFmt w:val="lowerRoman"/>
      <w:lvlText w:val="%6."/>
      <w:lvlJc w:val="right"/>
      <w:pPr>
        <w:ind w:left="4320" w:hanging="180"/>
      </w:pPr>
    </w:lvl>
    <w:lvl w:ilvl="6" w:tplc="D1507998">
      <w:start w:val="1"/>
      <w:numFmt w:val="decimal"/>
      <w:lvlText w:val="%7."/>
      <w:lvlJc w:val="left"/>
      <w:pPr>
        <w:ind w:left="5040" w:hanging="360"/>
      </w:pPr>
    </w:lvl>
    <w:lvl w:ilvl="7" w:tplc="508EC91A">
      <w:start w:val="1"/>
      <w:numFmt w:val="lowerLetter"/>
      <w:lvlText w:val="%8."/>
      <w:lvlJc w:val="left"/>
      <w:pPr>
        <w:ind w:left="5760" w:hanging="360"/>
      </w:pPr>
    </w:lvl>
    <w:lvl w:ilvl="8" w:tplc="A2A2A30E">
      <w:start w:val="1"/>
      <w:numFmt w:val="lowerRoman"/>
      <w:lvlText w:val="%9."/>
      <w:lvlJc w:val="right"/>
      <w:pPr>
        <w:ind w:left="6480" w:hanging="180"/>
      </w:pPr>
    </w:lvl>
  </w:abstractNum>
  <w:abstractNum w:abstractNumId="9" w15:restartNumberingAfterBreak="0">
    <w:nsid w:val="4D601858"/>
    <w:multiLevelType w:val="hybridMultilevel"/>
    <w:tmpl w:val="2AB85968"/>
    <w:lvl w:ilvl="0" w:tplc="4B10F724">
      <w:start w:val="1"/>
      <w:numFmt w:val="bullet"/>
      <w:lvlText w:val=""/>
      <w:lvlJc w:val="left"/>
      <w:pPr>
        <w:ind w:left="720" w:hanging="360"/>
      </w:pPr>
      <w:rPr>
        <w:rFonts w:ascii="Symbol" w:hAnsi="Symbol" w:hint="default"/>
      </w:rPr>
    </w:lvl>
    <w:lvl w:ilvl="1" w:tplc="BC242DFE">
      <w:start w:val="1"/>
      <w:numFmt w:val="bullet"/>
      <w:lvlText w:val="o"/>
      <w:lvlJc w:val="left"/>
      <w:pPr>
        <w:ind w:left="1440" w:hanging="360"/>
      </w:pPr>
      <w:rPr>
        <w:rFonts w:ascii="Courier New" w:hAnsi="Courier New" w:hint="default"/>
      </w:rPr>
    </w:lvl>
    <w:lvl w:ilvl="2" w:tplc="DD268194">
      <w:start w:val="1"/>
      <w:numFmt w:val="bullet"/>
      <w:lvlText w:val=""/>
      <w:lvlJc w:val="left"/>
      <w:pPr>
        <w:ind w:left="2160" w:hanging="360"/>
      </w:pPr>
      <w:rPr>
        <w:rFonts w:ascii="Wingdings" w:hAnsi="Wingdings" w:hint="default"/>
      </w:rPr>
    </w:lvl>
    <w:lvl w:ilvl="3" w:tplc="9F143AD0">
      <w:start w:val="1"/>
      <w:numFmt w:val="bullet"/>
      <w:lvlText w:val=""/>
      <w:lvlJc w:val="left"/>
      <w:pPr>
        <w:ind w:left="2880" w:hanging="360"/>
      </w:pPr>
      <w:rPr>
        <w:rFonts w:ascii="Symbol" w:hAnsi="Symbol" w:hint="default"/>
      </w:rPr>
    </w:lvl>
    <w:lvl w:ilvl="4" w:tplc="B4248160">
      <w:start w:val="1"/>
      <w:numFmt w:val="bullet"/>
      <w:lvlText w:val="o"/>
      <w:lvlJc w:val="left"/>
      <w:pPr>
        <w:ind w:left="3600" w:hanging="360"/>
      </w:pPr>
      <w:rPr>
        <w:rFonts w:ascii="Courier New" w:hAnsi="Courier New" w:hint="default"/>
      </w:rPr>
    </w:lvl>
    <w:lvl w:ilvl="5" w:tplc="D94A9842">
      <w:start w:val="1"/>
      <w:numFmt w:val="bullet"/>
      <w:lvlText w:val=""/>
      <w:lvlJc w:val="left"/>
      <w:pPr>
        <w:ind w:left="4320" w:hanging="360"/>
      </w:pPr>
      <w:rPr>
        <w:rFonts w:ascii="Wingdings" w:hAnsi="Wingdings" w:hint="default"/>
      </w:rPr>
    </w:lvl>
    <w:lvl w:ilvl="6" w:tplc="A670BFAC">
      <w:start w:val="1"/>
      <w:numFmt w:val="bullet"/>
      <w:lvlText w:val=""/>
      <w:lvlJc w:val="left"/>
      <w:pPr>
        <w:ind w:left="5040" w:hanging="360"/>
      </w:pPr>
      <w:rPr>
        <w:rFonts w:ascii="Symbol" w:hAnsi="Symbol" w:hint="default"/>
      </w:rPr>
    </w:lvl>
    <w:lvl w:ilvl="7" w:tplc="BE0663AA">
      <w:start w:val="1"/>
      <w:numFmt w:val="bullet"/>
      <w:lvlText w:val="o"/>
      <w:lvlJc w:val="left"/>
      <w:pPr>
        <w:ind w:left="5760" w:hanging="360"/>
      </w:pPr>
      <w:rPr>
        <w:rFonts w:ascii="Courier New" w:hAnsi="Courier New" w:hint="default"/>
      </w:rPr>
    </w:lvl>
    <w:lvl w:ilvl="8" w:tplc="D1DC9ACE">
      <w:start w:val="1"/>
      <w:numFmt w:val="bullet"/>
      <w:lvlText w:val=""/>
      <w:lvlJc w:val="left"/>
      <w:pPr>
        <w:ind w:left="6480" w:hanging="360"/>
      </w:pPr>
      <w:rPr>
        <w:rFonts w:ascii="Wingdings" w:hAnsi="Wingdings" w:hint="default"/>
      </w:rPr>
    </w:lvl>
  </w:abstractNum>
  <w:abstractNum w:abstractNumId="10" w15:restartNumberingAfterBreak="0">
    <w:nsid w:val="5FDD7154"/>
    <w:multiLevelType w:val="hybridMultilevel"/>
    <w:tmpl w:val="DF766AD4"/>
    <w:lvl w:ilvl="0" w:tplc="6C44E48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BC751BE"/>
    <w:multiLevelType w:val="hybridMultilevel"/>
    <w:tmpl w:val="5BB2511A"/>
    <w:lvl w:ilvl="0" w:tplc="B754B04C">
      <w:start w:val="1"/>
      <w:numFmt w:val="bullet"/>
      <w:lvlText w:val=""/>
      <w:lvlJc w:val="left"/>
      <w:pPr>
        <w:ind w:left="720" w:hanging="360"/>
      </w:pPr>
      <w:rPr>
        <w:rFonts w:ascii="Symbol" w:hAnsi="Symbol" w:hint="default"/>
      </w:rPr>
    </w:lvl>
    <w:lvl w:ilvl="1" w:tplc="E97274B0">
      <w:start w:val="1"/>
      <w:numFmt w:val="bullet"/>
      <w:lvlText w:val="o"/>
      <w:lvlJc w:val="left"/>
      <w:pPr>
        <w:ind w:left="1440" w:hanging="360"/>
      </w:pPr>
      <w:rPr>
        <w:rFonts w:ascii="Courier New" w:hAnsi="Courier New" w:hint="default"/>
      </w:rPr>
    </w:lvl>
    <w:lvl w:ilvl="2" w:tplc="1D3A9F9C">
      <w:start w:val="1"/>
      <w:numFmt w:val="bullet"/>
      <w:lvlText w:val=""/>
      <w:lvlJc w:val="left"/>
      <w:pPr>
        <w:ind w:left="2160" w:hanging="360"/>
      </w:pPr>
      <w:rPr>
        <w:rFonts w:ascii="Wingdings" w:hAnsi="Wingdings" w:hint="default"/>
      </w:rPr>
    </w:lvl>
    <w:lvl w:ilvl="3" w:tplc="97D8C3CC">
      <w:start w:val="1"/>
      <w:numFmt w:val="bullet"/>
      <w:lvlText w:val=""/>
      <w:lvlJc w:val="left"/>
      <w:pPr>
        <w:ind w:left="2880" w:hanging="360"/>
      </w:pPr>
      <w:rPr>
        <w:rFonts w:ascii="Symbol" w:hAnsi="Symbol" w:hint="default"/>
      </w:rPr>
    </w:lvl>
    <w:lvl w:ilvl="4" w:tplc="E6F6E7E8">
      <w:start w:val="1"/>
      <w:numFmt w:val="bullet"/>
      <w:lvlText w:val="o"/>
      <w:lvlJc w:val="left"/>
      <w:pPr>
        <w:ind w:left="3600" w:hanging="360"/>
      </w:pPr>
      <w:rPr>
        <w:rFonts w:ascii="Courier New" w:hAnsi="Courier New" w:hint="default"/>
      </w:rPr>
    </w:lvl>
    <w:lvl w:ilvl="5" w:tplc="577A6DA8">
      <w:start w:val="1"/>
      <w:numFmt w:val="bullet"/>
      <w:lvlText w:val=""/>
      <w:lvlJc w:val="left"/>
      <w:pPr>
        <w:ind w:left="4320" w:hanging="360"/>
      </w:pPr>
      <w:rPr>
        <w:rFonts w:ascii="Wingdings" w:hAnsi="Wingdings" w:hint="default"/>
      </w:rPr>
    </w:lvl>
    <w:lvl w:ilvl="6" w:tplc="382C52A2">
      <w:start w:val="1"/>
      <w:numFmt w:val="bullet"/>
      <w:lvlText w:val=""/>
      <w:lvlJc w:val="left"/>
      <w:pPr>
        <w:ind w:left="5040" w:hanging="360"/>
      </w:pPr>
      <w:rPr>
        <w:rFonts w:ascii="Symbol" w:hAnsi="Symbol" w:hint="default"/>
      </w:rPr>
    </w:lvl>
    <w:lvl w:ilvl="7" w:tplc="90BAB85C">
      <w:start w:val="1"/>
      <w:numFmt w:val="bullet"/>
      <w:lvlText w:val="o"/>
      <w:lvlJc w:val="left"/>
      <w:pPr>
        <w:ind w:left="5760" w:hanging="360"/>
      </w:pPr>
      <w:rPr>
        <w:rFonts w:ascii="Courier New" w:hAnsi="Courier New" w:hint="default"/>
      </w:rPr>
    </w:lvl>
    <w:lvl w:ilvl="8" w:tplc="4EBCDE80">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1"/>
  </w:num>
  <w:num w:numId="5">
    <w:abstractNumId w:val="4"/>
  </w:num>
  <w:num w:numId="6">
    <w:abstractNumId w:val="9"/>
  </w:num>
  <w:num w:numId="7">
    <w:abstractNumId w:val="3"/>
  </w:num>
  <w:num w:numId="8">
    <w:abstractNumId w:val="1"/>
  </w:num>
  <w:num w:numId="9">
    <w:abstractNumId w:val="6"/>
  </w:num>
  <w:num w:numId="10">
    <w:abstractNumId w:val="0"/>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ston, Rachel [NC]">
    <w15:presenceInfo w15:providerId="AD" w15:userId="S-1-5-21-2836628367-1582996139-4062659285-576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1A0CC5"/>
    <w:rsid w:val="00038B60"/>
    <w:rsid w:val="000C092E"/>
    <w:rsid w:val="001B97E8"/>
    <w:rsid w:val="001D4A3A"/>
    <w:rsid w:val="00204AFD"/>
    <w:rsid w:val="002313C2"/>
    <w:rsid w:val="002444BB"/>
    <w:rsid w:val="00294F44"/>
    <w:rsid w:val="0037735D"/>
    <w:rsid w:val="003EA3BC"/>
    <w:rsid w:val="00500205"/>
    <w:rsid w:val="00591333"/>
    <w:rsid w:val="0075B584"/>
    <w:rsid w:val="0076B744"/>
    <w:rsid w:val="00775CB0"/>
    <w:rsid w:val="0078DEE6"/>
    <w:rsid w:val="008122D0"/>
    <w:rsid w:val="00887788"/>
    <w:rsid w:val="0089672E"/>
    <w:rsid w:val="00956ABE"/>
    <w:rsid w:val="00964B8D"/>
    <w:rsid w:val="00AA9905"/>
    <w:rsid w:val="00BB74F8"/>
    <w:rsid w:val="00BD2F35"/>
    <w:rsid w:val="00BD7799"/>
    <w:rsid w:val="00D59C71"/>
    <w:rsid w:val="00D961D0"/>
    <w:rsid w:val="0158C84F"/>
    <w:rsid w:val="0166C696"/>
    <w:rsid w:val="01720D7C"/>
    <w:rsid w:val="019345C5"/>
    <w:rsid w:val="01B14D87"/>
    <w:rsid w:val="01BD7E22"/>
    <w:rsid w:val="01CEC648"/>
    <w:rsid w:val="01EBA18E"/>
    <w:rsid w:val="0201AA9E"/>
    <w:rsid w:val="02117624"/>
    <w:rsid w:val="022A5056"/>
    <w:rsid w:val="022ABA85"/>
    <w:rsid w:val="023909EC"/>
    <w:rsid w:val="02547B1E"/>
    <w:rsid w:val="0302D3C3"/>
    <w:rsid w:val="03092C31"/>
    <w:rsid w:val="030FDAD4"/>
    <w:rsid w:val="033451DF"/>
    <w:rsid w:val="033B2C22"/>
    <w:rsid w:val="033BC3F1"/>
    <w:rsid w:val="035338AA"/>
    <w:rsid w:val="03575A62"/>
    <w:rsid w:val="03747EB2"/>
    <w:rsid w:val="038E0B1A"/>
    <w:rsid w:val="0397B15A"/>
    <w:rsid w:val="039B3F07"/>
    <w:rsid w:val="03A3BEED"/>
    <w:rsid w:val="03A89F2E"/>
    <w:rsid w:val="03B903AB"/>
    <w:rsid w:val="03F3F1CE"/>
    <w:rsid w:val="0409787C"/>
    <w:rsid w:val="0438F355"/>
    <w:rsid w:val="04397DBB"/>
    <w:rsid w:val="043C527D"/>
    <w:rsid w:val="04416B41"/>
    <w:rsid w:val="04591E7D"/>
    <w:rsid w:val="045E4C4D"/>
    <w:rsid w:val="04686942"/>
    <w:rsid w:val="04767158"/>
    <w:rsid w:val="0492BE15"/>
    <w:rsid w:val="049E4FC7"/>
    <w:rsid w:val="04C46C77"/>
    <w:rsid w:val="04DF8357"/>
    <w:rsid w:val="04E8CF29"/>
    <w:rsid w:val="0536DB18"/>
    <w:rsid w:val="05502749"/>
    <w:rsid w:val="0554D40C"/>
    <w:rsid w:val="05577D5A"/>
    <w:rsid w:val="05907217"/>
    <w:rsid w:val="0596D77B"/>
    <w:rsid w:val="05C41345"/>
    <w:rsid w:val="05D4C3B6"/>
    <w:rsid w:val="05E24510"/>
    <w:rsid w:val="06239314"/>
    <w:rsid w:val="062E8E76"/>
    <w:rsid w:val="0631E224"/>
    <w:rsid w:val="063A7485"/>
    <w:rsid w:val="0640CCF3"/>
    <w:rsid w:val="06636C59"/>
    <w:rsid w:val="0667BFBA"/>
    <w:rsid w:val="066811BC"/>
    <w:rsid w:val="068137FE"/>
    <w:rsid w:val="0681B13E"/>
    <w:rsid w:val="06866139"/>
    <w:rsid w:val="06A3C2CB"/>
    <w:rsid w:val="06A65E25"/>
    <w:rsid w:val="06B9A69C"/>
    <w:rsid w:val="06BDBBFD"/>
    <w:rsid w:val="06DED439"/>
    <w:rsid w:val="06EBF65B"/>
    <w:rsid w:val="07028F59"/>
    <w:rsid w:val="070B04A4"/>
    <w:rsid w:val="0711B2A1"/>
    <w:rsid w:val="0724DE92"/>
    <w:rsid w:val="0748AA87"/>
    <w:rsid w:val="0755E548"/>
    <w:rsid w:val="07981CD7"/>
    <w:rsid w:val="07AC4752"/>
    <w:rsid w:val="07B96ECF"/>
    <w:rsid w:val="07BE4478"/>
    <w:rsid w:val="07C809D3"/>
    <w:rsid w:val="07E34BF7"/>
    <w:rsid w:val="07E95EEC"/>
    <w:rsid w:val="07FDF2B6"/>
    <w:rsid w:val="0812CC39"/>
    <w:rsid w:val="081D819F"/>
    <w:rsid w:val="0822319A"/>
    <w:rsid w:val="0825E565"/>
    <w:rsid w:val="083E4998"/>
    <w:rsid w:val="0847636D"/>
    <w:rsid w:val="0855A56E"/>
    <w:rsid w:val="087CFB8A"/>
    <w:rsid w:val="0883F0CB"/>
    <w:rsid w:val="089D697C"/>
    <w:rsid w:val="08B37448"/>
    <w:rsid w:val="08C288B5"/>
    <w:rsid w:val="08C71F0D"/>
    <w:rsid w:val="08EA7930"/>
    <w:rsid w:val="08F33C1B"/>
    <w:rsid w:val="090CEEDE"/>
    <w:rsid w:val="090E02A7"/>
    <w:rsid w:val="0919E5D2"/>
    <w:rsid w:val="0920B19E"/>
    <w:rsid w:val="0929275F"/>
    <w:rsid w:val="092FB1A5"/>
    <w:rsid w:val="09412C70"/>
    <w:rsid w:val="095BFD83"/>
    <w:rsid w:val="096F0B5C"/>
    <w:rsid w:val="09721547"/>
    <w:rsid w:val="0981E4BE"/>
    <w:rsid w:val="099CA820"/>
    <w:rsid w:val="09BCBBC0"/>
    <w:rsid w:val="09C42DD2"/>
    <w:rsid w:val="09DDFEE7"/>
    <w:rsid w:val="09EF8EA4"/>
    <w:rsid w:val="09FD4C9E"/>
    <w:rsid w:val="0A035FAC"/>
    <w:rsid w:val="0A0C5806"/>
    <w:rsid w:val="0A1F0650"/>
    <w:rsid w:val="0A533BA5"/>
    <w:rsid w:val="0A6C30A8"/>
    <w:rsid w:val="0AA1CD6E"/>
    <w:rsid w:val="0AAF3C0C"/>
    <w:rsid w:val="0AB38C1F"/>
    <w:rsid w:val="0ACB8206"/>
    <w:rsid w:val="0AEB5FF1"/>
    <w:rsid w:val="0AF2C84B"/>
    <w:rsid w:val="0AF5F478"/>
    <w:rsid w:val="0AF6252E"/>
    <w:rsid w:val="0B055347"/>
    <w:rsid w:val="0B05F822"/>
    <w:rsid w:val="0B1F2A4E"/>
    <w:rsid w:val="0B3852AB"/>
    <w:rsid w:val="0B46D5D6"/>
    <w:rsid w:val="0B629EB9"/>
    <w:rsid w:val="0B646068"/>
    <w:rsid w:val="0B7FF249"/>
    <w:rsid w:val="0B85A550"/>
    <w:rsid w:val="0B878670"/>
    <w:rsid w:val="0BA650EC"/>
    <w:rsid w:val="0BDBF92B"/>
    <w:rsid w:val="0BEF5EB8"/>
    <w:rsid w:val="0C0B671F"/>
    <w:rsid w:val="0C1C4F2B"/>
    <w:rsid w:val="0C27584C"/>
    <w:rsid w:val="0C3F5F7B"/>
    <w:rsid w:val="0C5BA8B5"/>
    <w:rsid w:val="0C7CC524"/>
    <w:rsid w:val="0C91F58F"/>
    <w:rsid w:val="0C9CD6A9"/>
    <w:rsid w:val="0C9CF8BE"/>
    <w:rsid w:val="0CB98580"/>
    <w:rsid w:val="0CBAFAAF"/>
    <w:rsid w:val="0CBC8E46"/>
    <w:rsid w:val="0CD728DB"/>
    <w:rsid w:val="0CFD4D7F"/>
    <w:rsid w:val="0CFE6F1A"/>
    <w:rsid w:val="0D0FE4A8"/>
    <w:rsid w:val="0D3E3991"/>
    <w:rsid w:val="0D5D85A2"/>
    <w:rsid w:val="0D6EBD4F"/>
    <w:rsid w:val="0D6F9F3F"/>
    <w:rsid w:val="0D8ADC67"/>
    <w:rsid w:val="0DA1B78A"/>
    <w:rsid w:val="0DA1E960"/>
    <w:rsid w:val="0DA6D01C"/>
    <w:rsid w:val="0DC526CC"/>
    <w:rsid w:val="0DE173CA"/>
    <w:rsid w:val="0DEAFB62"/>
    <w:rsid w:val="0E189585"/>
    <w:rsid w:val="0E2077FE"/>
    <w:rsid w:val="0E23B557"/>
    <w:rsid w:val="0E2DC5F0"/>
    <w:rsid w:val="0E5555E1"/>
    <w:rsid w:val="0E76420C"/>
    <w:rsid w:val="0E8CC323"/>
    <w:rsid w:val="0E91731E"/>
    <w:rsid w:val="0EB730EF"/>
    <w:rsid w:val="0ECA9867"/>
    <w:rsid w:val="0EFBE881"/>
    <w:rsid w:val="0F26ACC8"/>
    <w:rsid w:val="0F2E0D9B"/>
    <w:rsid w:val="0F3AEBAC"/>
    <w:rsid w:val="0F3D87EB"/>
    <w:rsid w:val="0F59DE88"/>
    <w:rsid w:val="0F5F7033"/>
    <w:rsid w:val="0F6DA366"/>
    <w:rsid w:val="0F72398B"/>
    <w:rsid w:val="0F80B8B5"/>
    <w:rsid w:val="0FA0FEF4"/>
    <w:rsid w:val="0FB02E00"/>
    <w:rsid w:val="0FB06DF4"/>
    <w:rsid w:val="0FB75937"/>
    <w:rsid w:val="0FC99651"/>
    <w:rsid w:val="0FDFEB6B"/>
    <w:rsid w:val="0FFEC7EF"/>
    <w:rsid w:val="1004F938"/>
    <w:rsid w:val="100EC99D"/>
    <w:rsid w:val="1012D4E7"/>
    <w:rsid w:val="101A46F9"/>
    <w:rsid w:val="102CCF84"/>
    <w:rsid w:val="102FE745"/>
    <w:rsid w:val="1037D18B"/>
    <w:rsid w:val="1045C510"/>
    <w:rsid w:val="10532957"/>
    <w:rsid w:val="105333EF"/>
    <w:rsid w:val="1059AA52"/>
    <w:rsid w:val="10727929"/>
    <w:rsid w:val="10952664"/>
    <w:rsid w:val="1099017E"/>
    <w:rsid w:val="10D6BC0D"/>
    <w:rsid w:val="10FB4094"/>
    <w:rsid w:val="1106C5EC"/>
    <w:rsid w:val="113915D8"/>
    <w:rsid w:val="1153EBE7"/>
    <w:rsid w:val="115AC1C8"/>
    <w:rsid w:val="117BBBCC"/>
    <w:rsid w:val="11898FAE"/>
    <w:rsid w:val="118C8480"/>
    <w:rsid w:val="11AE48F4"/>
    <w:rsid w:val="11F75356"/>
    <w:rsid w:val="1205BEB0"/>
    <w:rsid w:val="1211AAB4"/>
    <w:rsid w:val="1217CE68"/>
    <w:rsid w:val="122F9735"/>
    <w:rsid w:val="1246EC8B"/>
    <w:rsid w:val="12551CDA"/>
    <w:rsid w:val="1257B4F9"/>
    <w:rsid w:val="125EA03C"/>
    <w:rsid w:val="12728C6E"/>
    <w:rsid w:val="12A2964D"/>
    <w:rsid w:val="12A54428"/>
    <w:rsid w:val="12C1E0DD"/>
    <w:rsid w:val="12D693EB"/>
    <w:rsid w:val="1315BD72"/>
    <w:rsid w:val="131F7022"/>
    <w:rsid w:val="136341B2"/>
    <w:rsid w:val="138245D3"/>
    <w:rsid w:val="13846D5C"/>
    <w:rsid w:val="13AA41F2"/>
    <w:rsid w:val="13AEE011"/>
    <w:rsid w:val="13AFA624"/>
    <w:rsid w:val="13AFCA24"/>
    <w:rsid w:val="13D08434"/>
    <w:rsid w:val="13DEE0C3"/>
    <w:rsid w:val="13E14840"/>
    <w:rsid w:val="13ED7C4A"/>
    <w:rsid w:val="140E5CCF"/>
    <w:rsid w:val="1424DA09"/>
    <w:rsid w:val="1426A230"/>
    <w:rsid w:val="148C02E9"/>
    <w:rsid w:val="148D647E"/>
    <w:rsid w:val="14B37124"/>
    <w:rsid w:val="14D32461"/>
    <w:rsid w:val="14D826E4"/>
    <w:rsid w:val="14E2FA82"/>
    <w:rsid w:val="15035BBC"/>
    <w:rsid w:val="1520B18E"/>
    <w:rsid w:val="1526D48F"/>
    <w:rsid w:val="1539B644"/>
    <w:rsid w:val="157AB124"/>
    <w:rsid w:val="15A61C88"/>
    <w:rsid w:val="15BC161A"/>
    <w:rsid w:val="15C085DE"/>
    <w:rsid w:val="15C52724"/>
    <w:rsid w:val="15D9ACA9"/>
    <w:rsid w:val="15EB4B5E"/>
    <w:rsid w:val="15ECF5E9"/>
    <w:rsid w:val="1613002E"/>
    <w:rsid w:val="161F6F84"/>
    <w:rsid w:val="16266E0E"/>
    <w:rsid w:val="166EC888"/>
    <w:rsid w:val="168153F1"/>
    <w:rsid w:val="1699CBF4"/>
    <w:rsid w:val="169B4652"/>
    <w:rsid w:val="16C08A87"/>
    <w:rsid w:val="16CBF690"/>
    <w:rsid w:val="173B025C"/>
    <w:rsid w:val="174279C9"/>
    <w:rsid w:val="174AB3B0"/>
    <w:rsid w:val="1750B92C"/>
    <w:rsid w:val="1760F785"/>
    <w:rsid w:val="17638B44"/>
    <w:rsid w:val="1778B54B"/>
    <w:rsid w:val="17AE7A5D"/>
    <w:rsid w:val="18096288"/>
    <w:rsid w:val="18141E07"/>
    <w:rsid w:val="18588F8C"/>
    <w:rsid w:val="187475B2"/>
    <w:rsid w:val="1877A007"/>
    <w:rsid w:val="187C1903"/>
    <w:rsid w:val="18A63C70"/>
    <w:rsid w:val="18AC5517"/>
    <w:rsid w:val="18D0C1CA"/>
    <w:rsid w:val="18F2AB93"/>
    <w:rsid w:val="18F7BEE8"/>
    <w:rsid w:val="198ABA69"/>
    <w:rsid w:val="19B75D2C"/>
    <w:rsid w:val="19C7CD4A"/>
    <w:rsid w:val="19C916C5"/>
    <w:rsid w:val="19D2E714"/>
    <w:rsid w:val="19FA45B2"/>
    <w:rsid w:val="19FDAD3E"/>
    <w:rsid w:val="1A0203BB"/>
    <w:rsid w:val="1A033D00"/>
    <w:rsid w:val="1A227BD0"/>
    <w:rsid w:val="1A269D5B"/>
    <w:rsid w:val="1A28A7A7"/>
    <w:rsid w:val="1A36202B"/>
    <w:rsid w:val="1A3B8C00"/>
    <w:rsid w:val="1A4B132D"/>
    <w:rsid w:val="1A4C7994"/>
    <w:rsid w:val="1AB72811"/>
    <w:rsid w:val="1ADC734D"/>
    <w:rsid w:val="1B01F964"/>
    <w:rsid w:val="1B0BE9C0"/>
    <w:rsid w:val="1B1A434F"/>
    <w:rsid w:val="1B1F7783"/>
    <w:rsid w:val="1B532D8D"/>
    <w:rsid w:val="1B8481DD"/>
    <w:rsid w:val="1B8AB1D7"/>
    <w:rsid w:val="1B9EFEEA"/>
    <w:rsid w:val="1BB693B0"/>
    <w:rsid w:val="1BD246BE"/>
    <w:rsid w:val="1BF04E80"/>
    <w:rsid w:val="1BF56701"/>
    <w:rsid w:val="1C07824A"/>
    <w:rsid w:val="1C1E24D3"/>
    <w:rsid w:val="1C242A4F"/>
    <w:rsid w:val="1C26C2C5"/>
    <w:rsid w:val="1C29221E"/>
    <w:rsid w:val="1C494A81"/>
    <w:rsid w:val="1C665CDF"/>
    <w:rsid w:val="1C69E4F0"/>
    <w:rsid w:val="1C6F97E4"/>
    <w:rsid w:val="1C75BDF6"/>
    <w:rsid w:val="1CF0FB9B"/>
    <w:rsid w:val="1CF5128E"/>
    <w:rsid w:val="1CF94575"/>
    <w:rsid w:val="1D1B3517"/>
    <w:rsid w:val="1D3ACF4B"/>
    <w:rsid w:val="1D845CA5"/>
    <w:rsid w:val="1D8ADAEE"/>
    <w:rsid w:val="1D9286E3"/>
    <w:rsid w:val="1D976A7E"/>
    <w:rsid w:val="1D9FBD07"/>
    <w:rsid w:val="1DAA43E0"/>
    <w:rsid w:val="1DC4E16C"/>
    <w:rsid w:val="1DDB521D"/>
    <w:rsid w:val="1DE139FD"/>
    <w:rsid w:val="1DE1B122"/>
    <w:rsid w:val="1DF65D43"/>
    <w:rsid w:val="1E19A680"/>
    <w:rsid w:val="1E19D4F1"/>
    <w:rsid w:val="1E22FA7E"/>
    <w:rsid w:val="1E24D27F"/>
    <w:rsid w:val="1E7B9AC7"/>
    <w:rsid w:val="1E8B4E90"/>
    <w:rsid w:val="1EFE4ED0"/>
    <w:rsid w:val="1F0D6DA9"/>
    <w:rsid w:val="1F210A1E"/>
    <w:rsid w:val="1F2E5744"/>
    <w:rsid w:val="1F333ADF"/>
    <w:rsid w:val="1F388942"/>
    <w:rsid w:val="1F478970"/>
    <w:rsid w:val="1F5BCB11"/>
    <w:rsid w:val="1F885D55"/>
    <w:rsid w:val="1F8BB4B6"/>
    <w:rsid w:val="1F9C7369"/>
    <w:rsid w:val="1F9DFDA1"/>
    <w:rsid w:val="1FA063E5"/>
    <w:rsid w:val="1FA5E7E7"/>
    <w:rsid w:val="1FCE7F44"/>
    <w:rsid w:val="1FD43291"/>
    <w:rsid w:val="1FD56A87"/>
    <w:rsid w:val="20271EF1"/>
    <w:rsid w:val="20283637"/>
    <w:rsid w:val="204A7914"/>
    <w:rsid w:val="206F8C29"/>
    <w:rsid w:val="207451E2"/>
    <w:rsid w:val="207E80B3"/>
    <w:rsid w:val="20872AE8"/>
    <w:rsid w:val="2088EBE1"/>
    <w:rsid w:val="208F1CCE"/>
    <w:rsid w:val="208FB189"/>
    <w:rsid w:val="20CA27A5"/>
    <w:rsid w:val="20CCB3E0"/>
    <w:rsid w:val="20CF0B40"/>
    <w:rsid w:val="20D5C817"/>
    <w:rsid w:val="20E89E79"/>
    <w:rsid w:val="20FC822E"/>
    <w:rsid w:val="21060CD4"/>
    <w:rsid w:val="21099CFD"/>
    <w:rsid w:val="2139CE02"/>
    <w:rsid w:val="214F553C"/>
    <w:rsid w:val="2166F2C2"/>
    <w:rsid w:val="21713AE8"/>
    <w:rsid w:val="217D39AD"/>
    <w:rsid w:val="22038EFE"/>
    <w:rsid w:val="221DE8A9"/>
    <w:rsid w:val="22384007"/>
    <w:rsid w:val="228170C5"/>
    <w:rsid w:val="228578D1"/>
    <w:rsid w:val="22BD860B"/>
    <w:rsid w:val="22D59E63"/>
    <w:rsid w:val="22E2F571"/>
    <w:rsid w:val="230650D0"/>
    <w:rsid w:val="230D0B49"/>
    <w:rsid w:val="2345DB3A"/>
    <w:rsid w:val="234C54C7"/>
    <w:rsid w:val="235EBFB3"/>
    <w:rsid w:val="2365E70D"/>
    <w:rsid w:val="238BC1EE"/>
    <w:rsid w:val="239A00DE"/>
    <w:rsid w:val="239CF918"/>
    <w:rsid w:val="23A76446"/>
    <w:rsid w:val="23CB657E"/>
    <w:rsid w:val="24199C6E"/>
    <w:rsid w:val="2421D576"/>
    <w:rsid w:val="24316B44"/>
    <w:rsid w:val="24375324"/>
    <w:rsid w:val="243AD7B5"/>
    <w:rsid w:val="243D8AE5"/>
    <w:rsid w:val="244A93A1"/>
    <w:rsid w:val="2455A2A1"/>
    <w:rsid w:val="246882B0"/>
    <w:rsid w:val="249AD84B"/>
    <w:rsid w:val="249E324A"/>
    <w:rsid w:val="24E2A8B5"/>
    <w:rsid w:val="24E6FC16"/>
    <w:rsid w:val="24F41B86"/>
    <w:rsid w:val="24F63834"/>
    <w:rsid w:val="251EC5F2"/>
    <w:rsid w:val="251F449B"/>
    <w:rsid w:val="2533EC89"/>
    <w:rsid w:val="253F6F59"/>
    <w:rsid w:val="2544F127"/>
    <w:rsid w:val="25484D6B"/>
    <w:rsid w:val="256423A3"/>
    <w:rsid w:val="25652E77"/>
    <w:rsid w:val="257A79B0"/>
    <w:rsid w:val="25F416C8"/>
    <w:rsid w:val="26041D99"/>
    <w:rsid w:val="26061E03"/>
    <w:rsid w:val="261758DA"/>
    <w:rsid w:val="261792EF"/>
    <w:rsid w:val="263A02AB"/>
    <w:rsid w:val="263A63E5"/>
    <w:rsid w:val="263D80D4"/>
    <w:rsid w:val="2647462F"/>
    <w:rsid w:val="26537B40"/>
    <w:rsid w:val="2686FF5E"/>
    <w:rsid w:val="26920895"/>
    <w:rsid w:val="26DF0508"/>
    <w:rsid w:val="26F66C6C"/>
    <w:rsid w:val="2700FED8"/>
    <w:rsid w:val="272A44CE"/>
    <w:rsid w:val="27349964"/>
    <w:rsid w:val="2759FC57"/>
    <w:rsid w:val="275FFE39"/>
    <w:rsid w:val="27690C06"/>
    <w:rsid w:val="276EF3E6"/>
    <w:rsid w:val="279FEDFA"/>
    <w:rsid w:val="27AB75CA"/>
    <w:rsid w:val="27B3293B"/>
    <w:rsid w:val="27C91ED7"/>
    <w:rsid w:val="27D2C7FB"/>
    <w:rsid w:val="27EF52E8"/>
    <w:rsid w:val="2801211A"/>
    <w:rsid w:val="280954B0"/>
    <w:rsid w:val="2821CE77"/>
    <w:rsid w:val="283BF81C"/>
    <w:rsid w:val="284CD69F"/>
    <w:rsid w:val="28537615"/>
    <w:rsid w:val="285D3B43"/>
    <w:rsid w:val="2889D2B3"/>
    <w:rsid w:val="288C08B9"/>
    <w:rsid w:val="2895B157"/>
    <w:rsid w:val="289AC36E"/>
    <w:rsid w:val="28A331FE"/>
    <w:rsid w:val="28A337DD"/>
    <w:rsid w:val="28B0362B"/>
    <w:rsid w:val="28C3FEB3"/>
    <w:rsid w:val="28C5086A"/>
    <w:rsid w:val="28EED31A"/>
    <w:rsid w:val="2910FC08"/>
    <w:rsid w:val="29196E9F"/>
    <w:rsid w:val="29277135"/>
    <w:rsid w:val="2994B3B7"/>
    <w:rsid w:val="29F4E4EA"/>
    <w:rsid w:val="29F9B81F"/>
    <w:rsid w:val="2A3F025F"/>
    <w:rsid w:val="2A49B750"/>
    <w:rsid w:val="2A7E400F"/>
    <w:rsid w:val="2A7E769E"/>
    <w:rsid w:val="2A92D228"/>
    <w:rsid w:val="2A9B8B87"/>
    <w:rsid w:val="2AA0ACC8"/>
    <w:rsid w:val="2B26F3AA"/>
    <w:rsid w:val="2B3BCAA2"/>
    <w:rsid w:val="2B3EE0A7"/>
    <w:rsid w:val="2B40F572"/>
    <w:rsid w:val="2B7E9B6B"/>
    <w:rsid w:val="2B8789B0"/>
    <w:rsid w:val="2BA66BC2"/>
    <w:rsid w:val="2BA6D592"/>
    <w:rsid w:val="2BC399A1"/>
    <w:rsid w:val="2BFB9F75"/>
    <w:rsid w:val="2C224DD2"/>
    <w:rsid w:val="2C510F61"/>
    <w:rsid w:val="2C560114"/>
    <w:rsid w:val="2C789E32"/>
    <w:rsid w:val="2CF4682E"/>
    <w:rsid w:val="2D1B3D86"/>
    <w:rsid w:val="2D30AC66"/>
    <w:rsid w:val="2D30E9A2"/>
    <w:rsid w:val="2D7B561C"/>
    <w:rsid w:val="2D8EDD75"/>
    <w:rsid w:val="2DB8DC02"/>
    <w:rsid w:val="2DBEDE27"/>
    <w:rsid w:val="2DCC41E8"/>
    <w:rsid w:val="2DDEC0DF"/>
    <w:rsid w:val="2DE153D5"/>
    <w:rsid w:val="2DE60AAA"/>
    <w:rsid w:val="2DEC0264"/>
    <w:rsid w:val="2DFB4636"/>
    <w:rsid w:val="2E12BCA5"/>
    <w:rsid w:val="2E28E122"/>
    <w:rsid w:val="2E4B3F6F"/>
    <w:rsid w:val="2E5ED57F"/>
    <w:rsid w:val="2E8B69BA"/>
    <w:rsid w:val="2EA0F9A3"/>
    <w:rsid w:val="2EA8A83C"/>
    <w:rsid w:val="2EBE6DC4"/>
    <w:rsid w:val="2EC12F7C"/>
    <w:rsid w:val="2ED2AB10"/>
    <w:rsid w:val="2F127382"/>
    <w:rsid w:val="2F162DB2"/>
    <w:rsid w:val="2F17267D"/>
    <w:rsid w:val="2F52611A"/>
    <w:rsid w:val="2F615D2B"/>
    <w:rsid w:val="2F677020"/>
    <w:rsid w:val="2F996ED6"/>
    <w:rsid w:val="2F9C8E7D"/>
    <w:rsid w:val="2FA66D53"/>
    <w:rsid w:val="2FD156EA"/>
    <w:rsid w:val="2FFAA5E0"/>
    <w:rsid w:val="30146695"/>
    <w:rsid w:val="302D5B98"/>
    <w:rsid w:val="303DBD2E"/>
    <w:rsid w:val="30A0C33C"/>
    <w:rsid w:val="30ACBF04"/>
    <w:rsid w:val="30BB4810"/>
    <w:rsid w:val="30C67E37"/>
    <w:rsid w:val="30EE317B"/>
    <w:rsid w:val="311D71B0"/>
    <w:rsid w:val="3162039F"/>
    <w:rsid w:val="319AA8FE"/>
    <w:rsid w:val="3234A617"/>
    <w:rsid w:val="323C7331"/>
    <w:rsid w:val="32624E98"/>
    <w:rsid w:val="3264936C"/>
    <w:rsid w:val="326AE0F9"/>
    <w:rsid w:val="3295B560"/>
    <w:rsid w:val="32AA534F"/>
    <w:rsid w:val="32B3F196"/>
    <w:rsid w:val="32B4C4F8"/>
    <w:rsid w:val="32E0AFED"/>
    <w:rsid w:val="32F76CAB"/>
    <w:rsid w:val="3374E1FE"/>
    <w:rsid w:val="3377CC49"/>
    <w:rsid w:val="33929B95"/>
    <w:rsid w:val="33DCE699"/>
    <w:rsid w:val="33F2E8D2"/>
    <w:rsid w:val="33F6C9E6"/>
    <w:rsid w:val="3434CE4E"/>
    <w:rsid w:val="3460B76B"/>
    <w:rsid w:val="34782C24"/>
    <w:rsid w:val="3478BDFB"/>
    <w:rsid w:val="3483B017"/>
    <w:rsid w:val="349822A6"/>
    <w:rsid w:val="34BCA4D4"/>
    <w:rsid w:val="34D249C0"/>
    <w:rsid w:val="34DD5AAB"/>
    <w:rsid w:val="34E2B3D3"/>
    <w:rsid w:val="3509404D"/>
    <w:rsid w:val="355B0C02"/>
    <w:rsid w:val="355DE6CF"/>
    <w:rsid w:val="355E7135"/>
    <w:rsid w:val="35A38A66"/>
    <w:rsid w:val="35B8DAC8"/>
    <w:rsid w:val="35C1A29E"/>
    <w:rsid w:val="35C76C43"/>
    <w:rsid w:val="35DDEBEC"/>
    <w:rsid w:val="35E1F411"/>
    <w:rsid w:val="35EC339F"/>
    <w:rsid w:val="36148E5C"/>
    <w:rsid w:val="3635A698"/>
    <w:rsid w:val="3656C46F"/>
    <w:rsid w:val="365A2D69"/>
    <w:rsid w:val="365C02E2"/>
    <w:rsid w:val="3683A819"/>
    <w:rsid w:val="36B1B775"/>
    <w:rsid w:val="36C947C2"/>
    <w:rsid w:val="36E6A995"/>
    <w:rsid w:val="36EDCE3A"/>
    <w:rsid w:val="36F6DC63"/>
    <w:rsid w:val="37063D1B"/>
    <w:rsid w:val="3759FBD1"/>
    <w:rsid w:val="37728205"/>
    <w:rsid w:val="379089C7"/>
    <w:rsid w:val="3798582D"/>
    <w:rsid w:val="37AA78F8"/>
    <w:rsid w:val="37B05EBD"/>
    <w:rsid w:val="37B5E2BF"/>
    <w:rsid w:val="37BDFF4A"/>
    <w:rsid w:val="38075388"/>
    <w:rsid w:val="381DDCD3"/>
    <w:rsid w:val="3835A801"/>
    <w:rsid w:val="384E96A0"/>
    <w:rsid w:val="385CE976"/>
    <w:rsid w:val="3867EDD8"/>
    <w:rsid w:val="38F1DF7A"/>
    <w:rsid w:val="38F94360"/>
    <w:rsid w:val="39006C76"/>
    <w:rsid w:val="390E5266"/>
    <w:rsid w:val="39BB48DB"/>
    <w:rsid w:val="39BF8FE8"/>
    <w:rsid w:val="39C03FA6"/>
    <w:rsid w:val="39CBC87F"/>
    <w:rsid w:val="39E604F9"/>
    <w:rsid w:val="39F1A2C4"/>
    <w:rsid w:val="39FB5842"/>
    <w:rsid w:val="3A12D1F7"/>
    <w:rsid w:val="3A31E258"/>
    <w:rsid w:val="3A5D198E"/>
    <w:rsid w:val="3A66FEF3"/>
    <w:rsid w:val="3A6BD337"/>
    <w:rsid w:val="3A74830A"/>
    <w:rsid w:val="3A81B509"/>
    <w:rsid w:val="3AAD920F"/>
    <w:rsid w:val="3AB99CD7"/>
    <w:rsid w:val="3B0127DC"/>
    <w:rsid w:val="3B07642A"/>
    <w:rsid w:val="3B0C7CEE"/>
    <w:rsid w:val="3B17E858"/>
    <w:rsid w:val="3B1ECB8E"/>
    <w:rsid w:val="3B31AFFD"/>
    <w:rsid w:val="3B4504FA"/>
    <w:rsid w:val="3B5B6049"/>
    <w:rsid w:val="3B696174"/>
    <w:rsid w:val="3B9A7173"/>
    <w:rsid w:val="3BAA14C3"/>
    <w:rsid w:val="3BCDB2B9"/>
    <w:rsid w:val="3BD958EE"/>
    <w:rsid w:val="3C07A398"/>
    <w:rsid w:val="3C16030B"/>
    <w:rsid w:val="3C37C954"/>
    <w:rsid w:val="3C81B577"/>
    <w:rsid w:val="3CA4B646"/>
    <w:rsid w:val="3CBE1079"/>
    <w:rsid w:val="3CD012DC"/>
    <w:rsid w:val="3CEF6E6E"/>
    <w:rsid w:val="3CF730AA"/>
    <w:rsid w:val="3CF7E068"/>
    <w:rsid w:val="3D223CEF"/>
    <w:rsid w:val="3D242DBC"/>
    <w:rsid w:val="3D3454B4"/>
    <w:rsid w:val="3D616F0C"/>
    <w:rsid w:val="3D6D3F09"/>
    <w:rsid w:val="3D9419BC"/>
    <w:rsid w:val="3DCA435C"/>
    <w:rsid w:val="3DE31E5D"/>
    <w:rsid w:val="3DE873EE"/>
    <w:rsid w:val="3DF15B9F"/>
    <w:rsid w:val="3DF5E018"/>
    <w:rsid w:val="3E0B30D6"/>
    <w:rsid w:val="3E141871"/>
    <w:rsid w:val="3E19BA7C"/>
    <w:rsid w:val="3E2167E2"/>
    <w:rsid w:val="3E236294"/>
    <w:rsid w:val="3E3A9323"/>
    <w:rsid w:val="3E40B87D"/>
    <w:rsid w:val="3E6950BF"/>
    <w:rsid w:val="3E93010B"/>
    <w:rsid w:val="3EB9761C"/>
    <w:rsid w:val="3EBA7EF0"/>
    <w:rsid w:val="3EC0D75E"/>
    <w:rsid w:val="3ED52B8B"/>
    <w:rsid w:val="3F002356"/>
    <w:rsid w:val="3F052CF3"/>
    <w:rsid w:val="3F10F9B0"/>
    <w:rsid w:val="3F11D148"/>
    <w:rsid w:val="3F1BAC02"/>
    <w:rsid w:val="3F39910D"/>
    <w:rsid w:val="3F46F52A"/>
    <w:rsid w:val="3F646B8D"/>
    <w:rsid w:val="3F6613BD"/>
    <w:rsid w:val="3F6F6A16"/>
    <w:rsid w:val="3F77FFE4"/>
    <w:rsid w:val="3F87EB08"/>
    <w:rsid w:val="3F9A5FC6"/>
    <w:rsid w:val="3FB58ADD"/>
    <w:rsid w:val="3FC50265"/>
    <w:rsid w:val="3FE51EAC"/>
    <w:rsid w:val="3FE9BCCB"/>
    <w:rsid w:val="3FEBF8C3"/>
    <w:rsid w:val="3FF71CF2"/>
    <w:rsid w:val="4007B39E"/>
    <w:rsid w:val="400D5B31"/>
    <w:rsid w:val="40304794"/>
    <w:rsid w:val="4044D7AE"/>
    <w:rsid w:val="405FBB0A"/>
    <w:rsid w:val="40796E83"/>
    <w:rsid w:val="409DBEA9"/>
    <w:rsid w:val="40A1536D"/>
    <w:rsid w:val="40A94DD0"/>
    <w:rsid w:val="40CAD2F2"/>
    <w:rsid w:val="40E5FFA4"/>
    <w:rsid w:val="40ECCD8B"/>
    <w:rsid w:val="4101E41E"/>
    <w:rsid w:val="411C3887"/>
    <w:rsid w:val="41240FC6"/>
    <w:rsid w:val="4142D198"/>
    <w:rsid w:val="415C9234"/>
    <w:rsid w:val="41620D41"/>
    <w:rsid w:val="416C3A80"/>
    <w:rsid w:val="41BDF4F8"/>
    <w:rsid w:val="41CB09B4"/>
    <w:rsid w:val="41D1DA6C"/>
    <w:rsid w:val="41D3960A"/>
    <w:rsid w:val="41D70255"/>
    <w:rsid w:val="41DF4FC3"/>
    <w:rsid w:val="41F116DE"/>
    <w:rsid w:val="41F79EDF"/>
    <w:rsid w:val="42017A06"/>
    <w:rsid w:val="42120835"/>
    <w:rsid w:val="42342866"/>
    <w:rsid w:val="423E7840"/>
    <w:rsid w:val="427E600D"/>
    <w:rsid w:val="42A6298A"/>
    <w:rsid w:val="42FA10D0"/>
    <w:rsid w:val="42FAFEEA"/>
    <w:rsid w:val="4312760F"/>
    <w:rsid w:val="43239985"/>
    <w:rsid w:val="43A58358"/>
    <w:rsid w:val="43AC3082"/>
    <w:rsid w:val="43BA989C"/>
    <w:rsid w:val="43BD0372"/>
    <w:rsid w:val="43C789C7"/>
    <w:rsid w:val="43D0B090"/>
    <w:rsid w:val="4410FA22"/>
    <w:rsid w:val="44168797"/>
    <w:rsid w:val="441A306E"/>
    <w:rsid w:val="44735324"/>
    <w:rsid w:val="44873233"/>
    <w:rsid w:val="44969FCE"/>
    <w:rsid w:val="44B60D0F"/>
    <w:rsid w:val="44C08562"/>
    <w:rsid w:val="44D7FAF5"/>
    <w:rsid w:val="450F414D"/>
    <w:rsid w:val="4511A0C2"/>
    <w:rsid w:val="45161744"/>
    <w:rsid w:val="45539146"/>
    <w:rsid w:val="4553D636"/>
    <w:rsid w:val="459757C6"/>
    <w:rsid w:val="45FD1A5E"/>
    <w:rsid w:val="4602660A"/>
    <w:rsid w:val="46097D01"/>
    <w:rsid w:val="46163C11"/>
    <w:rsid w:val="46492A8F"/>
    <w:rsid w:val="464F2F95"/>
    <w:rsid w:val="4653FB89"/>
    <w:rsid w:val="46727366"/>
    <w:rsid w:val="46762D96"/>
    <w:rsid w:val="4676F522"/>
    <w:rsid w:val="46DA05AF"/>
    <w:rsid w:val="46E242D6"/>
    <w:rsid w:val="46ED462C"/>
    <w:rsid w:val="46F20CDE"/>
    <w:rsid w:val="46F59C1D"/>
    <w:rsid w:val="470D002D"/>
    <w:rsid w:val="47227439"/>
    <w:rsid w:val="4727F2C9"/>
    <w:rsid w:val="47489AE4"/>
    <w:rsid w:val="4751D130"/>
    <w:rsid w:val="4783E072"/>
    <w:rsid w:val="47957C5C"/>
    <w:rsid w:val="47CD563C"/>
    <w:rsid w:val="47D78401"/>
    <w:rsid w:val="48065A0A"/>
    <w:rsid w:val="481023D8"/>
    <w:rsid w:val="48C33CC8"/>
    <w:rsid w:val="48E503F6"/>
    <w:rsid w:val="48FAA8E2"/>
    <w:rsid w:val="490E220F"/>
    <w:rsid w:val="4920F96F"/>
    <w:rsid w:val="493A06CC"/>
    <w:rsid w:val="494050C8"/>
    <w:rsid w:val="49472DED"/>
    <w:rsid w:val="497616FA"/>
    <w:rsid w:val="49836B24"/>
    <w:rsid w:val="498B58AA"/>
    <w:rsid w:val="49AE95E4"/>
    <w:rsid w:val="49E58124"/>
    <w:rsid w:val="49EB15C6"/>
    <w:rsid w:val="49F5B544"/>
    <w:rsid w:val="4A36CB4B"/>
    <w:rsid w:val="4A44A0EF"/>
    <w:rsid w:val="4A5DC94C"/>
    <w:rsid w:val="4A5F677B"/>
    <w:rsid w:val="4A671349"/>
    <w:rsid w:val="4A72A5C4"/>
    <w:rsid w:val="4AB23467"/>
    <w:rsid w:val="4AD08B81"/>
    <w:rsid w:val="4ADA1697"/>
    <w:rsid w:val="4B05D6BA"/>
    <w:rsid w:val="4B8C05AF"/>
    <w:rsid w:val="4B8E1F8F"/>
    <w:rsid w:val="4B92D13B"/>
    <w:rsid w:val="4B9FE6AA"/>
    <w:rsid w:val="4BFB37DC"/>
    <w:rsid w:val="4C06994A"/>
    <w:rsid w:val="4C3C3D11"/>
    <w:rsid w:val="4C7FC8A2"/>
    <w:rsid w:val="4C8C4236"/>
    <w:rsid w:val="4CC8BDA2"/>
    <w:rsid w:val="4CE56F73"/>
    <w:rsid w:val="4D0A625C"/>
    <w:rsid w:val="4D39DA35"/>
    <w:rsid w:val="4D9A7C25"/>
    <w:rsid w:val="4DD355AA"/>
    <w:rsid w:val="4DDFA764"/>
    <w:rsid w:val="4DE9D529"/>
    <w:rsid w:val="4E371ABF"/>
    <w:rsid w:val="4E598D5C"/>
    <w:rsid w:val="4E5D163C"/>
    <w:rsid w:val="4E9ED4E5"/>
    <w:rsid w:val="4EDC9F24"/>
    <w:rsid w:val="4EE71EB9"/>
    <w:rsid w:val="4EF85811"/>
    <w:rsid w:val="4EFFC6D5"/>
    <w:rsid w:val="4F0DF85D"/>
    <w:rsid w:val="4F1B50BD"/>
    <w:rsid w:val="4F314507"/>
    <w:rsid w:val="4F48EBA9"/>
    <w:rsid w:val="4F95A7E5"/>
    <w:rsid w:val="4FC3E976"/>
    <w:rsid w:val="4FCABE1B"/>
    <w:rsid w:val="4FF27A09"/>
    <w:rsid w:val="4FFA9A2E"/>
    <w:rsid w:val="500D9846"/>
    <w:rsid w:val="501A0CC5"/>
    <w:rsid w:val="502C1B44"/>
    <w:rsid w:val="50426630"/>
    <w:rsid w:val="50534ABE"/>
    <w:rsid w:val="506C7CEA"/>
    <w:rsid w:val="5082E614"/>
    <w:rsid w:val="509274CE"/>
    <w:rsid w:val="509C15F8"/>
    <w:rsid w:val="50AFF155"/>
    <w:rsid w:val="511E4D3E"/>
    <w:rsid w:val="511F8FCC"/>
    <w:rsid w:val="5169CA83"/>
    <w:rsid w:val="51755253"/>
    <w:rsid w:val="517E49A1"/>
    <w:rsid w:val="518FF7A7"/>
    <w:rsid w:val="51B182FE"/>
    <w:rsid w:val="51E8EA62"/>
    <w:rsid w:val="51EA4B5A"/>
    <w:rsid w:val="51FD6113"/>
    <w:rsid w:val="5206D81C"/>
    <w:rsid w:val="520D91F3"/>
    <w:rsid w:val="5216AD47"/>
    <w:rsid w:val="52247B77"/>
    <w:rsid w:val="5225E6D5"/>
    <w:rsid w:val="5239C922"/>
    <w:rsid w:val="523FF29B"/>
    <w:rsid w:val="5241AF1E"/>
    <w:rsid w:val="52788784"/>
    <w:rsid w:val="528BE63C"/>
    <w:rsid w:val="52B5931E"/>
    <w:rsid w:val="52C93F1C"/>
    <w:rsid w:val="52EC6DE7"/>
    <w:rsid w:val="5310792E"/>
    <w:rsid w:val="533CE2D1"/>
    <w:rsid w:val="5341AAD5"/>
    <w:rsid w:val="534CCF04"/>
    <w:rsid w:val="53717A9C"/>
    <w:rsid w:val="5390E406"/>
    <w:rsid w:val="53AA6C4B"/>
    <w:rsid w:val="53BA0F9B"/>
    <w:rsid w:val="53BA8E5D"/>
    <w:rsid w:val="53C0763D"/>
    <w:rsid w:val="53CA1590"/>
    <w:rsid w:val="53CBC934"/>
    <w:rsid w:val="53E2FEEF"/>
    <w:rsid w:val="53F7125C"/>
    <w:rsid w:val="53FA91DD"/>
    <w:rsid w:val="53FD7B19"/>
    <w:rsid w:val="5409D7CA"/>
    <w:rsid w:val="542A1ADC"/>
    <w:rsid w:val="544BD60D"/>
    <w:rsid w:val="545AD707"/>
    <w:rsid w:val="54C4C0DC"/>
    <w:rsid w:val="54CE0B51"/>
    <w:rsid w:val="54FD809C"/>
    <w:rsid w:val="55168AC1"/>
    <w:rsid w:val="5526BBE1"/>
    <w:rsid w:val="5526C5B0"/>
    <w:rsid w:val="5533DD7D"/>
    <w:rsid w:val="555C1C39"/>
    <w:rsid w:val="555FCB2F"/>
    <w:rsid w:val="55679995"/>
    <w:rsid w:val="5568431B"/>
    <w:rsid w:val="558F20B0"/>
    <w:rsid w:val="559A9307"/>
    <w:rsid w:val="55AC8C94"/>
    <w:rsid w:val="55C950A3"/>
    <w:rsid w:val="561F626F"/>
    <w:rsid w:val="5620D742"/>
    <w:rsid w:val="56434CF0"/>
    <w:rsid w:val="5650BC44"/>
    <w:rsid w:val="5661EE2C"/>
    <w:rsid w:val="5665535F"/>
    <w:rsid w:val="56666728"/>
    <w:rsid w:val="56727180"/>
    <w:rsid w:val="56846FC6"/>
    <w:rsid w:val="56A31658"/>
    <w:rsid w:val="56A6BF2F"/>
    <w:rsid w:val="56AF5C6B"/>
    <w:rsid w:val="56BE587C"/>
    <w:rsid w:val="56C28C42"/>
    <w:rsid w:val="56DEC43D"/>
    <w:rsid w:val="56ED0DDE"/>
    <w:rsid w:val="57104AAE"/>
    <w:rsid w:val="5717800A"/>
    <w:rsid w:val="572B117D"/>
    <w:rsid w:val="5735F71E"/>
    <w:rsid w:val="5753114C"/>
    <w:rsid w:val="577E3A34"/>
    <w:rsid w:val="57A26F76"/>
    <w:rsid w:val="57A4D792"/>
    <w:rsid w:val="57C90536"/>
    <w:rsid w:val="57D01DC2"/>
    <w:rsid w:val="57E5EA8B"/>
    <w:rsid w:val="57F296C4"/>
    <w:rsid w:val="580E41E1"/>
    <w:rsid w:val="581B5FE6"/>
    <w:rsid w:val="584CCD6F"/>
    <w:rsid w:val="587A949E"/>
    <w:rsid w:val="587E4394"/>
    <w:rsid w:val="587E69B2"/>
    <w:rsid w:val="588151B5"/>
    <w:rsid w:val="589A1F21"/>
    <w:rsid w:val="589FE3DD"/>
    <w:rsid w:val="58CD5735"/>
    <w:rsid w:val="58F7948E"/>
    <w:rsid w:val="58FF0227"/>
    <w:rsid w:val="597A7E73"/>
    <w:rsid w:val="59885D06"/>
    <w:rsid w:val="59A17C74"/>
    <w:rsid w:val="59A213A9"/>
    <w:rsid w:val="59B1271B"/>
    <w:rsid w:val="59B34CA8"/>
    <w:rsid w:val="59C211CE"/>
    <w:rsid w:val="59D131B3"/>
    <w:rsid w:val="59D2DA69"/>
    <w:rsid w:val="59DE95D0"/>
    <w:rsid w:val="59E05FCC"/>
    <w:rsid w:val="5A0E7874"/>
    <w:rsid w:val="5A478978"/>
    <w:rsid w:val="5A717842"/>
    <w:rsid w:val="5A94B4A2"/>
    <w:rsid w:val="5A953F67"/>
    <w:rsid w:val="5A9FFD2E"/>
    <w:rsid w:val="5AD57474"/>
    <w:rsid w:val="5AE0F3AE"/>
    <w:rsid w:val="5B0462F0"/>
    <w:rsid w:val="5B4C583D"/>
    <w:rsid w:val="5B5B8749"/>
    <w:rsid w:val="5B6D0214"/>
    <w:rsid w:val="5B70FA06"/>
    <w:rsid w:val="5B88757A"/>
    <w:rsid w:val="5BA31F01"/>
    <w:rsid w:val="5BC152BD"/>
    <w:rsid w:val="5BC6B907"/>
    <w:rsid w:val="5BDA723E"/>
    <w:rsid w:val="5BFA9182"/>
    <w:rsid w:val="5C2F3550"/>
    <w:rsid w:val="5C5B6BDF"/>
    <w:rsid w:val="5C667854"/>
    <w:rsid w:val="5C7144D5"/>
    <w:rsid w:val="5C77DEFB"/>
    <w:rsid w:val="5C96CFD5"/>
    <w:rsid w:val="5C9C8068"/>
    <w:rsid w:val="5CF01C6D"/>
    <w:rsid w:val="5CF757AA"/>
    <w:rsid w:val="5D432705"/>
    <w:rsid w:val="5D5D1A42"/>
    <w:rsid w:val="5D62D0B9"/>
    <w:rsid w:val="5D92657B"/>
    <w:rsid w:val="5DB7D4F7"/>
    <w:rsid w:val="5DD2734A"/>
    <w:rsid w:val="5DD96C25"/>
    <w:rsid w:val="5DF73C40"/>
    <w:rsid w:val="5E0CEB41"/>
    <w:rsid w:val="5E141916"/>
    <w:rsid w:val="5E459DC8"/>
    <w:rsid w:val="5E460210"/>
    <w:rsid w:val="5E6B44F9"/>
    <w:rsid w:val="5E97F38C"/>
    <w:rsid w:val="5EB206F3"/>
    <w:rsid w:val="5EBDE4B2"/>
    <w:rsid w:val="5EE260E6"/>
    <w:rsid w:val="5EFE59C9"/>
    <w:rsid w:val="5F1EBF52"/>
    <w:rsid w:val="5F4D85AE"/>
    <w:rsid w:val="5F4DD49C"/>
    <w:rsid w:val="5F7023BC"/>
    <w:rsid w:val="5F96CB47"/>
    <w:rsid w:val="5FB704BD"/>
    <w:rsid w:val="5FE1499D"/>
    <w:rsid w:val="5FEB76DC"/>
    <w:rsid w:val="5FFAFACE"/>
    <w:rsid w:val="5FFDCF90"/>
    <w:rsid w:val="6007155A"/>
    <w:rsid w:val="602EF86C"/>
    <w:rsid w:val="60697857"/>
    <w:rsid w:val="606B0BEE"/>
    <w:rsid w:val="6094BB04"/>
    <w:rsid w:val="60E0CB35"/>
    <w:rsid w:val="60E9560F"/>
    <w:rsid w:val="60FBAF30"/>
    <w:rsid w:val="6123CC17"/>
    <w:rsid w:val="616D43B6"/>
    <w:rsid w:val="6185A802"/>
    <w:rsid w:val="6196CB2F"/>
    <w:rsid w:val="61B10755"/>
    <w:rsid w:val="61B9B07B"/>
    <w:rsid w:val="61BDD3C8"/>
    <w:rsid w:val="61CF944E"/>
    <w:rsid w:val="62126085"/>
    <w:rsid w:val="624C567F"/>
    <w:rsid w:val="6265AE97"/>
    <w:rsid w:val="6269D306"/>
    <w:rsid w:val="626DC424"/>
    <w:rsid w:val="628A8E22"/>
    <w:rsid w:val="62B9ED48"/>
    <w:rsid w:val="631D9FCE"/>
    <w:rsid w:val="6321E233"/>
    <w:rsid w:val="6330AEA0"/>
    <w:rsid w:val="6343AFDF"/>
    <w:rsid w:val="634D70D1"/>
    <w:rsid w:val="6364C7D5"/>
    <w:rsid w:val="6367278D"/>
    <w:rsid w:val="636C19DA"/>
    <w:rsid w:val="637813F9"/>
    <w:rsid w:val="639042D5"/>
    <w:rsid w:val="63A5C2B5"/>
    <w:rsid w:val="63A79170"/>
    <w:rsid w:val="63AB13F9"/>
    <w:rsid w:val="63AB7E28"/>
    <w:rsid w:val="63AE30E6"/>
    <w:rsid w:val="63D820EB"/>
    <w:rsid w:val="63E826E0"/>
    <w:rsid w:val="63EC7B0A"/>
    <w:rsid w:val="63FBBE13"/>
    <w:rsid w:val="64099485"/>
    <w:rsid w:val="645C4FBF"/>
    <w:rsid w:val="647541DE"/>
    <w:rsid w:val="64785BA4"/>
    <w:rsid w:val="64A7924D"/>
    <w:rsid w:val="64AF3FB3"/>
    <w:rsid w:val="64C77F06"/>
    <w:rsid w:val="64DA1226"/>
    <w:rsid w:val="64F569F2"/>
    <w:rsid w:val="64FD370C"/>
    <w:rsid w:val="64FEB3EF"/>
    <w:rsid w:val="6507EA3B"/>
    <w:rsid w:val="6531434B"/>
    <w:rsid w:val="6573F14C"/>
    <w:rsid w:val="65978E74"/>
    <w:rsid w:val="659D4F59"/>
    <w:rsid w:val="65CB55AD"/>
    <w:rsid w:val="65D47D84"/>
    <w:rsid w:val="65E9F471"/>
    <w:rsid w:val="660CCB32"/>
    <w:rsid w:val="662BAF86"/>
    <w:rsid w:val="664835E3"/>
    <w:rsid w:val="664B1014"/>
    <w:rsid w:val="66591925"/>
    <w:rsid w:val="6689DD14"/>
    <w:rsid w:val="669CE124"/>
    <w:rsid w:val="669E39F0"/>
    <w:rsid w:val="66D28AE2"/>
    <w:rsid w:val="66F896FD"/>
    <w:rsid w:val="670FC1AD"/>
    <w:rsid w:val="67260C80"/>
    <w:rsid w:val="67499E63"/>
    <w:rsid w:val="67840D7E"/>
    <w:rsid w:val="67AE58C8"/>
    <w:rsid w:val="67C4BE5B"/>
    <w:rsid w:val="67C79612"/>
    <w:rsid w:val="67F110F1"/>
    <w:rsid w:val="67F73B77"/>
    <w:rsid w:val="6805824D"/>
    <w:rsid w:val="681BCFDD"/>
    <w:rsid w:val="683A0A51"/>
    <w:rsid w:val="684E8CAF"/>
    <w:rsid w:val="68C71BF6"/>
    <w:rsid w:val="68CF2F36"/>
    <w:rsid w:val="68D55237"/>
    <w:rsid w:val="6984A5C0"/>
    <w:rsid w:val="69AC7875"/>
    <w:rsid w:val="69FFE139"/>
    <w:rsid w:val="6A120D97"/>
    <w:rsid w:val="6A1D4630"/>
    <w:rsid w:val="6A89F196"/>
    <w:rsid w:val="6AA1BA93"/>
    <w:rsid w:val="6ACB5B05"/>
    <w:rsid w:val="6AD64674"/>
    <w:rsid w:val="6AE5F98A"/>
    <w:rsid w:val="6AF68BD6"/>
    <w:rsid w:val="6AFA698E"/>
    <w:rsid w:val="6B1883E4"/>
    <w:rsid w:val="6B669D92"/>
    <w:rsid w:val="6B844A36"/>
    <w:rsid w:val="6B8BF26D"/>
    <w:rsid w:val="6BC864BD"/>
    <w:rsid w:val="6BDA1068"/>
    <w:rsid w:val="6BEBBB79"/>
    <w:rsid w:val="6C4923A4"/>
    <w:rsid w:val="6C5935F5"/>
    <w:rsid w:val="6C672B66"/>
    <w:rsid w:val="6C699ADF"/>
    <w:rsid w:val="6C800340"/>
    <w:rsid w:val="6C84170F"/>
    <w:rsid w:val="6CADD94D"/>
    <w:rsid w:val="6CBF64ED"/>
    <w:rsid w:val="6CC02767"/>
    <w:rsid w:val="6CCA65BE"/>
    <w:rsid w:val="6CDBAF8D"/>
    <w:rsid w:val="6CE7537A"/>
    <w:rsid w:val="6CF4E176"/>
    <w:rsid w:val="6D29FAD6"/>
    <w:rsid w:val="6D2DCF08"/>
    <w:rsid w:val="6D669EF9"/>
    <w:rsid w:val="6D7F0331"/>
    <w:rsid w:val="6D7F8372"/>
    <w:rsid w:val="6DA6A8F1"/>
    <w:rsid w:val="6DB08163"/>
    <w:rsid w:val="6DC72A54"/>
    <w:rsid w:val="6DD1D110"/>
    <w:rsid w:val="6DEA09A8"/>
    <w:rsid w:val="6DF4D427"/>
    <w:rsid w:val="6DFA6FDE"/>
    <w:rsid w:val="6E0F774F"/>
    <w:rsid w:val="6E2884AC"/>
    <w:rsid w:val="6E3EC421"/>
    <w:rsid w:val="6E49FA77"/>
    <w:rsid w:val="6E51B041"/>
    <w:rsid w:val="6E588E08"/>
    <w:rsid w:val="6E5E4EA4"/>
    <w:rsid w:val="6E777FEE"/>
    <w:rsid w:val="6E93ECA5"/>
    <w:rsid w:val="6E9A1CC9"/>
    <w:rsid w:val="6EBF5743"/>
    <w:rsid w:val="6EC3932F"/>
    <w:rsid w:val="6F20A610"/>
    <w:rsid w:val="6F2C8D2B"/>
    <w:rsid w:val="7003F262"/>
    <w:rsid w:val="700E85C9"/>
    <w:rsid w:val="701BB9F9"/>
    <w:rsid w:val="7035ED2A"/>
    <w:rsid w:val="7049541C"/>
    <w:rsid w:val="704B0F77"/>
    <w:rsid w:val="705B27A4"/>
    <w:rsid w:val="7069C58C"/>
    <w:rsid w:val="70A3B7D3"/>
    <w:rsid w:val="70A4595D"/>
    <w:rsid w:val="70BEA217"/>
    <w:rsid w:val="70E6A06A"/>
    <w:rsid w:val="70E82225"/>
    <w:rsid w:val="70E85CEA"/>
    <w:rsid w:val="70F55D99"/>
    <w:rsid w:val="70FEDC85"/>
    <w:rsid w:val="711C106C"/>
    <w:rsid w:val="71278AA7"/>
    <w:rsid w:val="713C12B1"/>
    <w:rsid w:val="71537463"/>
    <w:rsid w:val="718FB7A5"/>
    <w:rsid w:val="719480F2"/>
    <w:rsid w:val="71A7BED4"/>
    <w:rsid w:val="71B78A5A"/>
    <w:rsid w:val="71C2B223"/>
    <w:rsid w:val="71CE414A"/>
    <w:rsid w:val="71E5247D"/>
    <w:rsid w:val="723071D5"/>
    <w:rsid w:val="724029BE"/>
    <w:rsid w:val="724EA591"/>
    <w:rsid w:val="72642DED"/>
    <w:rsid w:val="727C347D"/>
    <w:rsid w:val="7294C58F"/>
    <w:rsid w:val="72F311AC"/>
    <w:rsid w:val="7304433D"/>
    <w:rsid w:val="731C4742"/>
    <w:rsid w:val="7343FD38"/>
    <w:rsid w:val="735E8284"/>
    <w:rsid w:val="7362FB80"/>
    <w:rsid w:val="739FAAB0"/>
    <w:rsid w:val="73B05AD8"/>
    <w:rsid w:val="73C5E8D0"/>
    <w:rsid w:val="73DBFA1F"/>
    <w:rsid w:val="73F9D277"/>
    <w:rsid w:val="741FC2E7"/>
    <w:rsid w:val="741FFDAC"/>
    <w:rsid w:val="74391D1A"/>
    <w:rsid w:val="7473B373"/>
    <w:rsid w:val="7473D588"/>
    <w:rsid w:val="74763676"/>
    <w:rsid w:val="749F3A5D"/>
    <w:rsid w:val="74B780B1"/>
    <w:rsid w:val="74BC4F46"/>
    <w:rsid w:val="74C5A39D"/>
    <w:rsid w:val="74C7CF8C"/>
    <w:rsid w:val="74E6C172"/>
    <w:rsid w:val="74F2655F"/>
    <w:rsid w:val="752252B4"/>
    <w:rsid w:val="753BB0AA"/>
    <w:rsid w:val="758F2072"/>
    <w:rsid w:val="759C0396"/>
    <w:rsid w:val="75A030E4"/>
    <w:rsid w:val="75DB0089"/>
    <w:rsid w:val="75DE39AC"/>
    <w:rsid w:val="760160D7"/>
    <w:rsid w:val="761206D7"/>
    <w:rsid w:val="761C0ED7"/>
    <w:rsid w:val="761C6334"/>
    <w:rsid w:val="7641E97B"/>
    <w:rsid w:val="7647379B"/>
    <w:rsid w:val="764D488E"/>
    <w:rsid w:val="764EBDBD"/>
    <w:rsid w:val="76550C5C"/>
    <w:rsid w:val="766526E7"/>
    <w:rsid w:val="766597D4"/>
    <w:rsid w:val="7677851B"/>
    <w:rsid w:val="768660B2"/>
    <w:rsid w:val="76888A10"/>
    <w:rsid w:val="769A9C42"/>
    <w:rsid w:val="76D032CD"/>
    <w:rsid w:val="772E707B"/>
    <w:rsid w:val="773E0917"/>
    <w:rsid w:val="77414981"/>
    <w:rsid w:val="7749D785"/>
    <w:rsid w:val="775DCF74"/>
    <w:rsid w:val="779382BE"/>
    <w:rsid w:val="77A21BD1"/>
    <w:rsid w:val="77CE0DB6"/>
    <w:rsid w:val="77D6DB1F"/>
    <w:rsid w:val="77E918EF"/>
    <w:rsid w:val="77F9DEA3"/>
    <w:rsid w:val="7800800D"/>
    <w:rsid w:val="780A4C20"/>
    <w:rsid w:val="78108602"/>
    <w:rsid w:val="7823747D"/>
    <w:rsid w:val="7863A78E"/>
    <w:rsid w:val="78A9D997"/>
    <w:rsid w:val="78AD98D7"/>
    <w:rsid w:val="78C6C134"/>
    <w:rsid w:val="78C6C5D4"/>
    <w:rsid w:val="78CD439A"/>
    <w:rsid w:val="790EEEC0"/>
    <w:rsid w:val="79110739"/>
    <w:rsid w:val="7932B637"/>
    <w:rsid w:val="79351752"/>
    <w:rsid w:val="796CB01C"/>
    <w:rsid w:val="79798A3D"/>
    <w:rsid w:val="79865E7F"/>
    <w:rsid w:val="79CDC408"/>
    <w:rsid w:val="79D23D04"/>
    <w:rsid w:val="79DCDCBF"/>
    <w:rsid w:val="7A0566CD"/>
    <w:rsid w:val="7A45A9F8"/>
    <w:rsid w:val="7A6BC1D0"/>
    <w:rsid w:val="7A72CF42"/>
    <w:rsid w:val="7A89BD62"/>
    <w:rsid w:val="7A8EF9D3"/>
    <w:rsid w:val="7A95494F"/>
    <w:rsid w:val="7A957036"/>
    <w:rsid w:val="7AC00894"/>
    <w:rsid w:val="7AC69912"/>
    <w:rsid w:val="7ACD6EF3"/>
    <w:rsid w:val="7AE3170C"/>
    <w:rsid w:val="7AF51CF5"/>
    <w:rsid w:val="7B079154"/>
    <w:rsid w:val="7B208FF9"/>
    <w:rsid w:val="7B2F46AD"/>
    <w:rsid w:val="7B4C7AEE"/>
    <w:rsid w:val="7B53AAB7"/>
    <w:rsid w:val="7B594750"/>
    <w:rsid w:val="7BD0FAB5"/>
    <w:rsid w:val="7BE7D5D8"/>
    <w:rsid w:val="7BEE199C"/>
    <w:rsid w:val="7BFBB6D3"/>
    <w:rsid w:val="7C0F3F97"/>
    <w:rsid w:val="7C1452EC"/>
    <w:rsid w:val="7C2ACA34"/>
    <w:rsid w:val="7C7EE76D"/>
    <w:rsid w:val="7CBDFF41"/>
    <w:rsid w:val="7CCC826C"/>
    <w:rsid w:val="7D0173AC"/>
    <w:rsid w:val="7D03355B"/>
    <w:rsid w:val="7D16D9B6"/>
    <w:rsid w:val="7D4761D7"/>
    <w:rsid w:val="7D624E09"/>
    <w:rsid w:val="7DA7157B"/>
    <w:rsid w:val="7DA7894C"/>
    <w:rsid w:val="7DCA3C36"/>
    <w:rsid w:val="7DE2FEAE"/>
    <w:rsid w:val="7E02AF23"/>
    <w:rsid w:val="7E144542"/>
    <w:rsid w:val="7E5F144A"/>
    <w:rsid w:val="7E62DF4A"/>
    <w:rsid w:val="7E6FB0D5"/>
    <w:rsid w:val="7E72231C"/>
    <w:rsid w:val="7E7AC13A"/>
    <w:rsid w:val="7E887459"/>
    <w:rsid w:val="7E9477B0"/>
    <w:rsid w:val="7EA1352B"/>
    <w:rsid w:val="7EA2D35A"/>
    <w:rsid w:val="7F4D3F01"/>
    <w:rsid w:val="7F4F2FB5"/>
    <w:rsid w:val="7F69CBF3"/>
    <w:rsid w:val="7F9A9894"/>
    <w:rsid w:val="7FA40386"/>
    <w:rsid w:val="7FC3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75F7D"/>
  <w15:chartTrackingRefBased/>
  <w15:docId w15:val="{63B38AD1-BB16-4211-83A1-39804A76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1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3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313C2"/>
    <w:rPr>
      <w:b/>
      <w:bCs/>
    </w:rPr>
  </w:style>
  <w:style w:type="character" w:customStyle="1" w:styleId="CommentSubjectChar">
    <w:name w:val="Comment Subject Char"/>
    <w:basedOn w:val="CommentTextChar"/>
    <w:link w:val="CommentSubject"/>
    <w:uiPriority w:val="99"/>
    <w:semiHidden/>
    <w:rsid w:val="002313C2"/>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cro-acquisition.alpha.canada.ca/en/index.html" TargetMode="External"/><Relationship Id="rId18" Type="http://schemas.openxmlformats.org/officeDocument/2006/relationships/hyperlink" Target="https://technationcanada.ca/en/digital-marketplac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canada-ca/micro-acquisition" TargetMode="External"/><Relationship Id="R0623cc82a7fc420c"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s://sara-sabr.github.io/ITStrategy/2020/08/12/better-tech-through-microprocurement-p1.html" TargetMode="External"/><Relationship Id="rId17" Type="http://schemas.openxmlformats.org/officeDocument/2006/relationships/hyperlink" Target="https://014gc.sharepoint.com/:f:/r/sites/IITB-ITStrategy/Shared%20Documents/STRATEGIES%20AND%20INITIATIVES/Micro-Acquisition%20pilot/Build%20and%20planning/Design/GCForms/Automation?csf=1&amp;web=1&amp;e=SlWVO2"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014gc.sharepoint.com/:w:/s/IITB-ITStrategy/EfB4xdWM5zdAkuSNiYubhF8B9mg4-clkMPGz6sN2EawaSg?e=ecq3J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ra-sabr.github.io/ITStrategy/ma-business-case.html"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014gc.sharepoint.com/:w:/r/sites/IITB-ITStrategy/Shared%20Documents/STRATEGIES%20AND%20INITIATIVES/Micro-Acquisition%20pilot/Change%20Management/Comms%20plan.docx?d=wffa1ee6366144067b91fb10b4b92ed2b&amp;csf=1&amp;web=1&amp;e=bbk2sx" TargetMode="External"/><Relationship Id="rId23" Type="http://schemas.openxmlformats.org/officeDocument/2006/relationships/header" Target="header1.xml"/><Relationship Id="rId28" Type="http://schemas.microsoft.com/office/2011/relationships/people" Target="people.xml"/><Relationship Id="R01c3bb9bcbdf4b93" Type="http://schemas.microsoft.com/office/2016/09/relationships/commentsIds" Target="commentsIds.xml"/><Relationship Id="rId10" Type="http://schemas.openxmlformats.org/officeDocument/2006/relationships/hyperlink" Target="https://micro-acquisition.alpha.canada.ca/" TargetMode="External"/><Relationship Id="rId19" Type="http://schemas.openxmlformats.org/officeDocument/2006/relationships/hyperlink" Target="https://code.open.canada.ca/en/open-source-cod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lpha.canada.ca/en/index.html" TargetMode="External"/><Relationship Id="rId22" Type="http://schemas.openxmlformats.org/officeDocument/2006/relationships/hyperlink" Target="https://014gc.sharepoint.com/sites/IITB-ITStrategy/Shared%20Documents/Forms/AllItems.aspx?newTargetListUrl=%2Fsites%2FIITB%2DITStrategy%2FShared%20Documents&amp;viewpath=%2Fsites%2FIITB%2DITStrategy%2FShared%20Documents%2FForms%2FAllItems%2Easpx&amp;id=%2Fsites%2FIITB%2DITStrategy%2FShared%20Documents%2FSTRATEGIES%20AND%20INITIATIVES%2FMicro%2DAcquisition%20pilot&amp;viewid=d33d4b65%2Df5f8%2D4604%2Daa42%2D5f0a6b95241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0EA69B7AC3984AAD65C86E413FAFD9" ma:contentTypeVersion="11" ma:contentTypeDescription="Create a new document." ma:contentTypeScope="" ma:versionID="73e3918d046d8a5c01be9efec4b330e8">
  <xsd:schema xmlns:xsd="http://www.w3.org/2001/XMLSchema" xmlns:xs="http://www.w3.org/2001/XMLSchema" xmlns:p="http://schemas.microsoft.com/office/2006/metadata/properties" xmlns:ns2="3144a6d9-7964-46f7-a725-adb10923c81c" xmlns:ns3="1379f0b9-1a2a-45e1-8ca5-079c1a8da587" targetNamespace="http://schemas.microsoft.com/office/2006/metadata/properties" ma:root="true" ma:fieldsID="f351f5fe9ec20d7c16e92f9a93b3bc43" ns2:_="" ns3:_="">
    <xsd:import namespace="3144a6d9-7964-46f7-a725-adb10923c81c"/>
    <xsd:import namespace="1379f0b9-1a2a-45e1-8ca5-079c1a8da5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a6d9-7964-46f7-a725-adb10923c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79f0b9-1a2a-45e1-8ca5-079c1a8da58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180966-0AAC-494E-BADC-8DC3C4BC7D03}">
  <ds:schemaRefs>
    <ds:schemaRef ds:uri="http://schemas.microsoft.com/sharepoint/v3/contenttype/forms"/>
  </ds:schemaRefs>
</ds:datastoreItem>
</file>

<file path=customXml/itemProps2.xml><?xml version="1.0" encoding="utf-8"?>
<ds:datastoreItem xmlns:ds="http://schemas.openxmlformats.org/officeDocument/2006/customXml" ds:itemID="{D45BEF46-BCDB-4BE0-92F4-04D9AA7C6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4a6d9-7964-46f7-a725-adb10923c81c"/>
    <ds:schemaRef ds:uri="1379f0b9-1a2a-45e1-8ca5-079c1a8da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981273-2983-4615-A427-FC7C5A2F2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8100</Words>
  <Characters>40824</Characters>
  <Application>Microsoft Office Word</Application>
  <DocSecurity>0</DocSecurity>
  <Lines>1407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Muston, Rachel [NC]</dc:creator>
  <cp:keywords/>
  <dc:description/>
  <cp:lastModifiedBy>Muston, Rachel [NC]</cp:lastModifiedBy>
  <cp:revision>24</cp:revision>
  <dcterms:created xsi:type="dcterms:W3CDTF">2022-02-22T14:49:00Z</dcterms:created>
  <dcterms:modified xsi:type="dcterms:W3CDTF">2022-04-14T14:28:00Z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0x010100170EA69B7AC3984AAD65C86E413FAFD9</vt:lpwstr>
  </property>
</Properties>
</file>